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672A6659" wp14:textId="77777777">
      <w:pPr>
        <w:spacing w:after="0" w:line="240" w:lineRule="auto"/>
        <w:rPr>
          <w:rFonts w:cs="Calibri"/>
          <w:color w:val="404040" w:themeColor="text1" w:themeTint="BF"/>
          <w14:textFill>
            <w14:solidFill>
              <w14:schemeClr w14:val="tx1">
                <w14:lumMod w14:val="75000"/>
                <w14:lumOff w14:val="25000"/>
              </w14:schemeClr>
            </w14:solidFill>
          </w14:textFill>
        </w:rPr>
      </w:pPr>
    </w:p>
    <w:tbl>
      <w:tblPr>
        <w:tblStyle w:val="4"/>
        <w:tblW w:w="8759" w:type="dxa"/>
        <w:jc w:val="center"/>
        <w:tblLayout w:type="autofit"/>
        <w:tblCellMar>
          <w:top w:w="0" w:type="dxa"/>
          <w:left w:w="70" w:type="dxa"/>
          <w:bottom w:w="0" w:type="dxa"/>
          <w:right w:w="70" w:type="dxa"/>
        </w:tblCellMar>
      </w:tblPr>
      <w:tblGrid>
        <w:gridCol w:w="1163"/>
        <w:gridCol w:w="1240"/>
        <w:gridCol w:w="2463"/>
        <w:gridCol w:w="1256"/>
        <w:gridCol w:w="2481"/>
        <w:gridCol w:w="156"/>
      </w:tblGrid>
      <w:tr xmlns:wp14="http://schemas.microsoft.com/office/word/2010/wordml" w14:paraId="2A8ABB1D" wp14:textId="77777777">
        <w:tblPrEx>
          <w:tblCellMar>
            <w:top w:w="0" w:type="dxa"/>
            <w:left w:w="70" w:type="dxa"/>
            <w:bottom w:w="0" w:type="dxa"/>
            <w:right w:w="70" w:type="dxa"/>
          </w:tblCellMar>
        </w:tblPrEx>
        <w:trPr>
          <w:gridAfter w:val="1"/>
          <w:wAfter w:w="156" w:type="dxa"/>
          <w:trHeight w:val="450" w:hRule="atLeast"/>
          <w:jc w:val="center"/>
        </w:trPr>
        <w:tc>
          <w:tcPr>
            <w:tcW w:w="2299" w:type="dxa"/>
            <w:gridSpan w:val="2"/>
            <w:vMerge w:val="restart"/>
            <w:tcBorders>
              <w:top w:val="single" w:color="auto" w:sz="4" w:space="0"/>
              <w:left w:val="single" w:color="auto" w:sz="4" w:space="0"/>
              <w:bottom w:val="single" w:color="auto" w:sz="4" w:space="0"/>
              <w:right w:val="single" w:color="auto" w:sz="4" w:space="0"/>
            </w:tcBorders>
            <w:shd w:val="clear" w:color="auto" w:fill="9BC2E6"/>
            <w:vAlign w:val="center"/>
          </w:tcPr>
          <w:p w14:paraId="28A772B9" wp14:textId="77777777">
            <w:pPr>
              <w:spacing w:after="0" w:line="240" w:lineRule="auto"/>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t>Nombre proyecto:</w:t>
            </w:r>
          </w:p>
        </w:tc>
        <w:tc>
          <w:tcPr>
            <w:tcW w:w="6304" w:type="dxa"/>
            <w:gridSpan w:val="3"/>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08DE5A5" wp14:textId="77777777">
            <w:pPr>
              <w:spacing w:after="0" w:line="240" w:lineRule="auto"/>
              <w:jc w:val="center"/>
              <w:rPr>
                <w:rFonts w:ascii="Calibri" w:hAnsi="Calibri" w:eastAsia="Times New Roman" w:cs="Calibri"/>
                <w:b/>
                <w:bCs/>
                <w:color w:val="404040" w:themeColor="text1" w:themeTint="BF"/>
                <w:lang w:eastAsia="es-CO"/>
                <w14:textFill>
                  <w14:solidFill>
                    <w14:schemeClr w14:val="tx1">
                      <w14:lumMod w14:val="75000"/>
                      <w14:lumOff w14:val="25000"/>
                    </w14:schemeClr>
                  </w14:solidFill>
                </w14:textFill>
              </w:rPr>
            </w:pPr>
            <w:r>
              <w:rPr>
                <w:rFonts w:ascii="Calibri" w:hAnsi="Calibri" w:eastAsia="Times New Roman" w:cs="Calibri"/>
                <w:b/>
                <w:bCs/>
                <w:color w:val="404040" w:themeColor="text1" w:themeTint="BF"/>
                <w:lang w:eastAsia="es-CO"/>
                <w14:textFill>
                  <w14:solidFill>
                    <w14:schemeClr w14:val="tx1">
                      <w14:lumMod w14:val="75000"/>
                      <w14:lumOff w14:val="25000"/>
                    </w14:schemeClr>
                  </w14:solidFill>
                </w14:textFill>
              </w:rPr>
              <w:t>Análisis de malware con Inteligencia Artificial </w:t>
            </w:r>
          </w:p>
        </w:tc>
      </w:tr>
      <w:tr xmlns:wp14="http://schemas.microsoft.com/office/word/2010/wordml" w14:paraId="0A37501D" wp14:textId="77777777">
        <w:tblPrEx>
          <w:tblCellMar>
            <w:top w:w="0" w:type="dxa"/>
            <w:left w:w="70" w:type="dxa"/>
            <w:bottom w:w="0" w:type="dxa"/>
            <w:right w:w="70" w:type="dxa"/>
          </w:tblCellMar>
        </w:tblPrEx>
        <w:trPr>
          <w:trHeight w:val="109" w:hRule="atLeast"/>
          <w:jc w:val="center"/>
        </w:trPr>
        <w:tc>
          <w:tcPr>
            <w:tcW w:w="2299" w:type="dxa"/>
            <w:gridSpan w:val="2"/>
            <w:vMerge w:val="continue"/>
            <w:vAlign w:val="center"/>
          </w:tcPr>
          <w:p w14:paraId="5DAB6C7B" wp14:textId="77777777">
            <w:pPr>
              <w:spacing w:after="0" w:line="240" w:lineRule="auto"/>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pPr>
          </w:p>
        </w:tc>
        <w:tc>
          <w:tcPr>
            <w:tcW w:w="6304" w:type="dxa"/>
            <w:gridSpan w:val="3"/>
            <w:vMerge w:val="continue"/>
            <w:vAlign w:val="center"/>
          </w:tcPr>
          <w:p w14:paraId="02EB378F" wp14:textId="77777777">
            <w:pPr>
              <w:spacing w:after="0" w:line="240" w:lineRule="auto"/>
              <w:rPr>
                <w:rFonts w:ascii="Calibri" w:hAnsi="Calibri" w:eastAsia="Times New Roman" w:cs="Calibri"/>
                <w:b/>
                <w:bCs/>
                <w:color w:val="404040" w:themeColor="text1" w:themeTint="BF"/>
                <w:lang w:eastAsia="es-CO"/>
                <w14:textFill>
                  <w14:solidFill>
                    <w14:schemeClr w14:val="tx1">
                      <w14:lumMod w14:val="75000"/>
                      <w14:lumOff w14:val="25000"/>
                    </w14:schemeClr>
                  </w14:solidFill>
                </w14:textFill>
              </w:rPr>
            </w:pPr>
          </w:p>
        </w:tc>
        <w:tc>
          <w:tcPr>
            <w:tcW w:w="156" w:type="dxa"/>
            <w:tcBorders>
              <w:top w:val="nil"/>
              <w:left w:val="nil"/>
              <w:bottom w:val="nil"/>
              <w:right w:val="nil"/>
            </w:tcBorders>
            <w:shd w:val="clear" w:color="auto" w:fill="auto"/>
            <w:noWrap/>
            <w:vAlign w:val="bottom"/>
          </w:tcPr>
          <w:p w14:paraId="6A05A809" wp14:textId="77777777">
            <w:pPr>
              <w:spacing w:after="0" w:line="240" w:lineRule="auto"/>
              <w:jc w:val="center"/>
              <w:rPr>
                <w:rFonts w:ascii="Calibri" w:hAnsi="Calibri" w:eastAsia="Times New Roman" w:cs="Calibri"/>
                <w:b/>
                <w:bCs/>
                <w:color w:val="404040" w:themeColor="text1" w:themeTint="BF"/>
                <w:lang w:eastAsia="es-CO"/>
                <w14:textFill>
                  <w14:solidFill>
                    <w14:schemeClr w14:val="tx1">
                      <w14:lumMod w14:val="75000"/>
                      <w14:lumOff w14:val="25000"/>
                    </w14:schemeClr>
                  </w14:solidFill>
                </w14:textFill>
              </w:rPr>
            </w:pPr>
          </w:p>
        </w:tc>
      </w:tr>
      <w:tr xmlns:wp14="http://schemas.microsoft.com/office/word/2010/wordml" w14:paraId="46D66BF6" wp14:textId="77777777">
        <w:tblPrEx>
          <w:tblCellMar>
            <w:top w:w="0" w:type="dxa"/>
            <w:left w:w="70" w:type="dxa"/>
            <w:bottom w:w="0" w:type="dxa"/>
            <w:right w:w="70" w:type="dxa"/>
          </w:tblCellMar>
        </w:tblPrEx>
        <w:trPr>
          <w:trHeight w:val="284" w:hRule="atLeast"/>
          <w:jc w:val="center"/>
        </w:trPr>
        <w:tc>
          <w:tcPr>
            <w:tcW w:w="2299" w:type="dxa"/>
            <w:gridSpan w:val="2"/>
            <w:tcBorders>
              <w:top w:val="single" w:color="auto" w:sz="4" w:space="0"/>
              <w:left w:val="single" w:color="auto" w:sz="4" w:space="0"/>
              <w:bottom w:val="single" w:color="auto" w:sz="4" w:space="0"/>
              <w:right w:val="single" w:color="000000" w:themeColor="text1" w:sz="4" w:space="0"/>
            </w:tcBorders>
            <w:shd w:val="clear" w:color="auto" w:fill="9BC2E6"/>
            <w:vAlign w:val="center"/>
          </w:tcPr>
          <w:p w14:paraId="44188325" wp14:textId="77777777">
            <w:pPr>
              <w:spacing w:after="0" w:line="240" w:lineRule="auto"/>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t>Grupo de investigación:</w:t>
            </w:r>
          </w:p>
        </w:tc>
        <w:tc>
          <w:tcPr>
            <w:tcW w:w="6304" w:type="dxa"/>
            <w:gridSpan w:val="3"/>
            <w:tcBorders>
              <w:top w:val="single" w:color="auto" w:sz="4" w:space="0"/>
              <w:left w:val="nil"/>
              <w:bottom w:val="single" w:color="auto" w:sz="4" w:space="0"/>
              <w:right w:val="single" w:color="000000" w:themeColor="text1" w:sz="4" w:space="0"/>
            </w:tcBorders>
            <w:shd w:val="clear" w:color="auto" w:fill="FFFFFF" w:themeFill="background1"/>
            <w:vAlign w:val="center"/>
          </w:tcPr>
          <w:p w14:paraId="5952087B" wp14:textId="77777777">
            <w:pPr>
              <w:spacing w:after="0" w:line="240" w:lineRule="auto"/>
              <w:rPr>
                <w:rFonts w:hint="default" w:ascii="Calibri" w:hAnsi="Calibri" w:eastAsia="Times New Roman" w:cs="Calibri"/>
                <w:color w:val="404040" w:themeColor="text1" w:themeTint="BF"/>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t> </w:t>
            </w:r>
            <w:ins w:author="byronbp" w:date="2023-11-23T14:35:48Z" w:id="0">
              <w:r>
                <w:rPr>
                  <w:rFonts w:hint="default" w:ascii="Calibri" w:hAnsi="Calibri" w:eastAsia="Times New Roman" w:cs="Calibri"/>
                  <w:color w:val="404040" w:themeColor="text1" w:themeTint="BF"/>
                  <w:lang w:eastAsia="es-CO"/>
                  <w14:textFill>
                    <w14:solidFill>
                      <w14:schemeClr w14:val="tx1">
                        <w14:lumMod w14:val="75000"/>
                        <w14:lumOff w14:val="25000"/>
                      </w14:schemeClr>
                    </w14:solidFill>
                  </w14:textFill>
                </w:rPr>
                <w:t>I</w:t>
              </w:r>
            </w:ins>
            <w:ins w:author="byronbp" w:date="2023-11-23T14:35:40Z" w:id="1">
              <w:r>
                <w:rPr>
                  <w:rFonts w:hint="default" w:ascii="Calibri" w:hAnsi="Calibri" w:eastAsia="Times New Roman" w:cs="Calibri"/>
                  <w:color w:val="404040" w:themeColor="text1" w:themeTint="BF"/>
                  <w:lang w:eastAsia="es-CO"/>
                  <w14:textFill>
                    <w14:solidFill>
                      <w14:schemeClr w14:val="tx1">
                        <w14:lumMod w14:val="75000"/>
                        <w14:lumOff w14:val="25000"/>
                      </w14:schemeClr>
                    </w14:solidFill>
                  </w14:textFill>
                </w:rPr>
                <w:t>NG</w:t>
              </w:r>
            </w:ins>
            <w:ins w:author="byronbp" w:date="2023-11-23T14:35:41Z" w:id="2">
              <w:r>
                <w:rPr>
                  <w:rFonts w:hint="default" w:ascii="Calibri" w:hAnsi="Calibri" w:eastAsia="Times New Roman" w:cs="Calibri"/>
                  <w:color w:val="404040" w:themeColor="text1" w:themeTint="BF"/>
                  <w:lang w:eastAsia="es-CO"/>
                  <w14:textFill>
                    <w14:solidFill>
                      <w14:schemeClr w14:val="tx1">
                        <w14:lumMod w14:val="75000"/>
                        <w14:lumOff w14:val="25000"/>
                      </w14:schemeClr>
                    </w14:solidFill>
                  </w14:textFill>
                </w:rPr>
                <w:t>EN</w:t>
              </w:r>
            </w:ins>
            <w:ins w:author="byronbp" w:date="2023-11-23T14:35:42Z" w:id="3">
              <w:r>
                <w:rPr>
                  <w:rFonts w:hint="default" w:ascii="Calibri" w:hAnsi="Calibri" w:eastAsia="Times New Roman" w:cs="Calibri"/>
                  <w:color w:val="404040" w:themeColor="text1" w:themeTint="BF"/>
                  <w:lang w:eastAsia="es-CO"/>
                  <w14:textFill>
                    <w14:solidFill>
                      <w14:schemeClr w14:val="tx1">
                        <w14:lumMod w14:val="75000"/>
                        <w14:lumOff w14:val="25000"/>
                      </w14:schemeClr>
                    </w14:solidFill>
                  </w14:textFill>
                </w:rPr>
                <w:t>IUS</w:t>
              </w:r>
            </w:ins>
            <w:ins w:author="byronbp" w:date="2023-11-23T14:35:43Z" w:id="4">
              <w:r>
                <w:rPr>
                  <w:rFonts w:hint="default" w:ascii="Calibri" w:hAnsi="Calibri" w:eastAsia="Times New Roman" w:cs="Calibri"/>
                  <w:color w:val="404040" w:themeColor="text1" w:themeTint="BF"/>
                  <w:lang w:eastAsia="es-CO"/>
                  <w14:textFill>
                    <w14:solidFill>
                      <w14:schemeClr w14:val="tx1">
                        <w14:lumMod w14:val="75000"/>
                        <w14:lumOff w14:val="25000"/>
                      </w14:schemeClr>
                    </w14:solidFill>
                  </w14:textFill>
                </w:rPr>
                <w:t>H</w:t>
              </w:r>
            </w:ins>
          </w:p>
        </w:tc>
        <w:tc>
          <w:tcPr>
            <w:tcW w:w="156" w:type="dxa"/>
            <w:vAlign w:val="center"/>
          </w:tcPr>
          <w:p w14:paraId="5A39BBE3"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5A59E407" wp14:textId="77777777">
        <w:tblPrEx>
          <w:tblCellMar>
            <w:top w:w="0" w:type="dxa"/>
            <w:left w:w="70" w:type="dxa"/>
            <w:bottom w:w="0" w:type="dxa"/>
            <w:right w:w="70" w:type="dxa"/>
          </w:tblCellMar>
        </w:tblPrEx>
        <w:trPr>
          <w:trHeight w:val="284" w:hRule="atLeast"/>
          <w:jc w:val="center"/>
        </w:trPr>
        <w:tc>
          <w:tcPr>
            <w:tcW w:w="2299" w:type="dxa"/>
            <w:gridSpan w:val="2"/>
            <w:tcBorders>
              <w:top w:val="single" w:color="auto" w:sz="4" w:space="0"/>
              <w:left w:val="single" w:color="auto" w:sz="4" w:space="0"/>
              <w:bottom w:val="single" w:color="auto" w:sz="4" w:space="0"/>
              <w:right w:val="single" w:color="auto" w:sz="4" w:space="0"/>
            </w:tcBorders>
            <w:shd w:val="clear" w:color="auto" w:fill="9BC2E6"/>
            <w:vAlign w:val="center"/>
          </w:tcPr>
          <w:p w14:paraId="49C75D12" wp14:textId="77777777">
            <w:pPr>
              <w:spacing w:after="0" w:line="240" w:lineRule="auto"/>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t>Línea de investigación:</w:t>
            </w:r>
          </w:p>
        </w:tc>
        <w:tc>
          <w:tcPr>
            <w:tcW w:w="6304" w:type="dxa"/>
            <w:gridSpan w:val="3"/>
            <w:tcBorders>
              <w:top w:val="single" w:color="auto" w:sz="4" w:space="0"/>
              <w:left w:val="nil"/>
              <w:bottom w:val="single" w:color="auto" w:sz="4" w:space="0"/>
              <w:right w:val="single" w:color="000000" w:themeColor="text1" w:sz="4" w:space="0"/>
            </w:tcBorders>
            <w:shd w:val="clear" w:color="auto" w:fill="FFFFFF" w:themeFill="background1"/>
            <w:vAlign w:val="center"/>
          </w:tcPr>
          <w:p w14:paraId="42320271" wp14:textId="77777777">
            <w:pPr>
              <w:spacing w:after="0" w:line="240" w:lineRule="auto"/>
              <w:rPr>
                <w:rFonts w:hint="default" w:ascii="Calibri" w:hAnsi="Calibri" w:eastAsia="Times New Roman" w:cs="Calibri"/>
                <w:color w:val="404040" w:themeColor="text1" w:themeTint="BF"/>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t> </w:t>
            </w:r>
            <w:ins w:author="byronbp" w:date="2023-11-23T14:35:54Z" w:id="5">
              <w:r>
                <w:rPr>
                  <w:rFonts w:hint="default" w:ascii="Calibri" w:hAnsi="Calibri" w:eastAsia="Times New Roman" w:cs="Calibri"/>
                  <w:color w:val="404040" w:themeColor="text1" w:themeTint="BF"/>
                  <w:lang w:eastAsia="es-CO"/>
                  <w14:textFill>
                    <w14:solidFill>
                      <w14:schemeClr w14:val="tx1">
                        <w14:lumMod w14:val="75000"/>
                        <w14:lumOff w14:val="25000"/>
                      </w14:schemeClr>
                    </w14:solidFill>
                  </w14:textFill>
                </w:rPr>
                <w:t>S</w:t>
              </w:r>
            </w:ins>
            <w:ins w:author="byronbp" w:date="2023-11-23T14:35:55Z" w:id="6">
              <w:r>
                <w:rPr>
                  <w:rFonts w:hint="default" w:ascii="Calibri" w:hAnsi="Calibri" w:eastAsia="Times New Roman" w:cs="Calibri"/>
                  <w:color w:val="404040" w:themeColor="text1" w:themeTint="BF"/>
                  <w:lang w:eastAsia="es-CO"/>
                  <w14:textFill>
                    <w14:solidFill>
                      <w14:schemeClr w14:val="tx1">
                        <w14:lumMod w14:val="75000"/>
                        <w14:lumOff w14:val="25000"/>
                      </w14:schemeClr>
                    </w14:solidFill>
                  </w14:textFill>
                </w:rPr>
                <w:t>is</w:t>
              </w:r>
            </w:ins>
            <w:ins w:author="byronbp" w:date="2023-11-23T14:35:56Z" w:id="7">
              <w:r>
                <w:rPr>
                  <w:rFonts w:hint="default" w:ascii="Calibri" w:hAnsi="Calibri" w:eastAsia="Times New Roman" w:cs="Calibri"/>
                  <w:color w:val="404040" w:themeColor="text1" w:themeTint="BF"/>
                  <w:lang w:eastAsia="es-CO"/>
                  <w14:textFill>
                    <w14:solidFill>
                      <w14:schemeClr w14:val="tx1">
                        <w14:lumMod w14:val="75000"/>
                        <w14:lumOff w14:val="25000"/>
                      </w14:schemeClr>
                    </w14:solidFill>
                  </w14:textFill>
                </w:rPr>
                <w:t>temas</w:t>
              </w:r>
            </w:ins>
          </w:p>
        </w:tc>
        <w:tc>
          <w:tcPr>
            <w:tcW w:w="156" w:type="dxa"/>
            <w:vAlign w:val="center"/>
          </w:tcPr>
          <w:p w14:paraId="41C8F396"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55E2FF38" wp14:textId="77777777">
        <w:tblPrEx>
          <w:tblCellMar>
            <w:top w:w="0" w:type="dxa"/>
            <w:left w:w="70" w:type="dxa"/>
            <w:bottom w:w="0" w:type="dxa"/>
            <w:right w:w="70" w:type="dxa"/>
          </w:tblCellMar>
        </w:tblPrEx>
        <w:trPr>
          <w:trHeight w:val="393" w:hRule="atLeast"/>
          <w:jc w:val="center"/>
        </w:trPr>
        <w:tc>
          <w:tcPr>
            <w:tcW w:w="1037" w:type="dxa"/>
            <w:tcBorders>
              <w:top w:val="nil"/>
              <w:left w:val="single" w:color="auto" w:sz="4" w:space="0"/>
              <w:bottom w:val="single" w:color="auto" w:sz="4" w:space="0"/>
              <w:right w:val="single" w:color="auto" w:sz="4" w:space="0"/>
            </w:tcBorders>
            <w:shd w:val="clear" w:color="auto" w:fill="9BC2E6"/>
            <w:vAlign w:val="center"/>
          </w:tcPr>
          <w:p w14:paraId="5B96C732" wp14:textId="77777777">
            <w:pPr>
              <w:spacing w:after="0" w:line="240" w:lineRule="auto"/>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t>Periodo académico:</w:t>
            </w:r>
          </w:p>
        </w:tc>
        <w:tc>
          <w:tcPr>
            <w:tcW w:w="3776" w:type="dxa"/>
            <w:gridSpan w:val="2"/>
            <w:tcBorders>
              <w:top w:val="single" w:color="auto" w:sz="4" w:space="0"/>
              <w:left w:val="nil"/>
              <w:bottom w:val="single" w:color="auto" w:sz="4" w:space="0"/>
              <w:right w:val="single" w:color="auto" w:sz="4" w:space="0"/>
            </w:tcBorders>
            <w:shd w:val="clear" w:color="auto" w:fill="auto"/>
            <w:vAlign w:val="center"/>
          </w:tcPr>
          <w:p w14:paraId="5A918775" wp14:textId="77777777">
            <w:pPr>
              <w:spacing w:after="0" w:line="240" w:lineRule="auto"/>
              <w:rPr>
                <w:rFonts w:hint="default" w:ascii="Calibri" w:hAnsi="Calibri" w:eastAsia="Times New Roman" w:cs="Calibri"/>
                <w:color w:val="404040" w:themeColor="text1" w:themeTint="BF"/>
                <w:lang w:eastAsia="es-CO"/>
                <w14:textFill>
                  <w14:solidFill>
                    <w14:schemeClr w14:val="tx1">
                      <w14:lumMod w14:val="75000"/>
                      <w14:lumOff w14:val="25000"/>
                    </w14:schemeClr>
                  </w14:solidFill>
                </w14:textFill>
              </w:rPr>
            </w:pPr>
            <w:del w:author="byronbp" w:date="2023-11-23T14:36:00Z" w:id="8">
              <w:r>
                <w:rPr>
                  <w:rFonts w:hint="default" w:ascii="Calibri" w:hAnsi="Calibri" w:eastAsia="Times New Roman" w:cs="Calibri"/>
                  <w:color w:val="404040" w:themeColor="text1" w:themeTint="BF"/>
                  <w:szCs w:val="24"/>
                  <w:lang w:val="en-US" w:eastAsia="es-CO"/>
                  <w14:textFill>
                    <w14:solidFill>
                      <w14:schemeClr w14:val="tx1">
                        <w14:lumMod w14:val="75000"/>
                        <w14:lumOff w14:val="25000"/>
                      </w14:schemeClr>
                    </w14:solidFill>
                  </w14:textFill>
                </w:rPr>
                <w:delText> </w:delText>
              </w:r>
            </w:del>
            <w:ins w:author="byronbp" w:date="2023-11-23T14:36:00Z" w:id="9">
              <w:r>
                <w:rPr>
                  <w:rFonts w:hint="default" w:ascii="Calibri" w:hAnsi="Calibri" w:eastAsia="Times New Roman" w:cs="Calibri"/>
                  <w:color w:val="404040" w:themeColor="text1" w:themeTint="BF"/>
                  <w:szCs w:val="24"/>
                  <w:lang w:eastAsia="es-CO"/>
                  <w14:textFill>
                    <w14:solidFill>
                      <w14:schemeClr w14:val="tx1">
                        <w14:lumMod w14:val="75000"/>
                        <w14:lumOff w14:val="25000"/>
                      </w14:schemeClr>
                    </w14:solidFill>
                  </w14:textFill>
                </w:rPr>
                <w:t>2</w:t>
              </w:r>
            </w:ins>
          </w:p>
        </w:tc>
        <w:tc>
          <w:tcPr>
            <w:tcW w:w="1270" w:type="dxa"/>
            <w:tcBorders>
              <w:top w:val="nil"/>
              <w:left w:val="nil"/>
              <w:bottom w:val="single" w:color="auto" w:sz="4" w:space="0"/>
              <w:right w:val="single" w:color="auto" w:sz="4" w:space="0"/>
            </w:tcBorders>
            <w:shd w:val="clear" w:color="auto" w:fill="9BC2E6"/>
            <w:vAlign w:val="center"/>
          </w:tcPr>
          <w:p w14:paraId="656BCFA6" wp14:textId="77777777">
            <w:pPr>
              <w:spacing w:after="0" w:line="240" w:lineRule="auto"/>
              <w:jc w:val="center"/>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t>Año:</w:t>
            </w:r>
          </w:p>
        </w:tc>
        <w:tc>
          <w:tcPr>
            <w:tcW w:w="2520" w:type="dxa"/>
            <w:tcBorders>
              <w:top w:val="single" w:color="auto" w:sz="4" w:space="0"/>
              <w:left w:val="nil"/>
              <w:bottom w:val="single" w:color="auto" w:sz="4" w:space="0"/>
              <w:right w:val="single" w:color="auto" w:sz="4" w:space="0"/>
            </w:tcBorders>
            <w:shd w:val="clear" w:color="auto" w:fill="auto"/>
            <w:vAlign w:val="center"/>
          </w:tcPr>
          <w:p w14:paraId="2991AF9D" wp14:textId="77777777">
            <w:pPr>
              <w:spacing w:after="0" w:line="240" w:lineRule="auto"/>
              <w:rPr>
                <w:rFonts w:hint="default" w:ascii="Calibri" w:hAnsi="Calibri" w:eastAsia="Times New Roman" w:cs="Calibri"/>
                <w:color w:val="404040" w:themeColor="text1" w:themeTint="BF"/>
                <w:lang w:eastAsia="es-CO"/>
                <w14:textFill>
                  <w14:solidFill>
                    <w14:schemeClr w14:val="tx1">
                      <w14:lumMod w14:val="75000"/>
                      <w14:lumOff w14:val="25000"/>
                    </w14:schemeClr>
                  </w14:solidFill>
                </w14:textFill>
              </w:rPr>
            </w:pPr>
            <w:del w:author="byronbp" w:date="2023-11-23T14:36:05Z" w:id="10">
              <w:r>
                <w:rPr>
                  <w:rFonts w:hint="default" w:ascii="Calibri" w:hAnsi="Calibri" w:eastAsia="Times New Roman" w:cs="Calibri"/>
                  <w:color w:val="404040" w:themeColor="text1" w:themeTint="BF"/>
                  <w:szCs w:val="24"/>
                  <w:lang w:val="en-US" w:eastAsia="es-CO"/>
                  <w14:textFill>
                    <w14:solidFill>
                      <w14:schemeClr w14:val="tx1">
                        <w14:lumMod w14:val="75000"/>
                        <w14:lumOff w14:val="25000"/>
                      </w14:schemeClr>
                    </w14:solidFill>
                  </w14:textFill>
                </w:rPr>
                <w:delText> </w:delText>
              </w:r>
            </w:del>
            <w:ins w:author="byronbp" w:date="2023-11-23T14:36:05Z" w:id="11">
              <w:r>
                <w:rPr>
                  <w:rFonts w:hint="default" w:ascii="Calibri" w:hAnsi="Calibri" w:eastAsia="Times New Roman" w:cs="Calibri"/>
                  <w:color w:val="404040" w:themeColor="text1" w:themeTint="BF"/>
                  <w:szCs w:val="24"/>
                  <w:lang w:eastAsia="es-CO"/>
                  <w14:textFill>
                    <w14:solidFill>
                      <w14:schemeClr w14:val="tx1">
                        <w14:lumMod w14:val="75000"/>
                        <w14:lumOff w14:val="25000"/>
                      </w14:schemeClr>
                    </w14:solidFill>
                  </w14:textFill>
                </w:rPr>
                <w:t>2</w:t>
              </w:r>
            </w:ins>
            <w:ins w:author="byronbp" w:date="2023-11-23T14:36:07Z" w:id="12">
              <w:r>
                <w:rPr>
                  <w:rFonts w:hint="default" w:ascii="Calibri" w:hAnsi="Calibri" w:eastAsia="Times New Roman" w:cs="Calibri"/>
                  <w:color w:val="404040" w:themeColor="text1" w:themeTint="BF"/>
                  <w:szCs w:val="24"/>
                  <w:lang w:eastAsia="es-CO"/>
                  <w14:textFill>
                    <w14:solidFill>
                      <w14:schemeClr w14:val="tx1">
                        <w14:lumMod w14:val="75000"/>
                        <w14:lumOff w14:val="25000"/>
                      </w14:schemeClr>
                    </w14:solidFill>
                  </w14:textFill>
                </w:rPr>
                <w:t>023</w:t>
              </w:r>
            </w:ins>
          </w:p>
        </w:tc>
        <w:tc>
          <w:tcPr>
            <w:tcW w:w="156" w:type="dxa"/>
            <w:vAlign w:val="center"/>
          </w:tcPr>
          <w:p w14:paraId="72A3D3EC"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bl>
    <w:p xmlns:wp14="http://schemas.microsoft.com/office/word/2010/wordml" w14:paraId="0D0B940D" wp14:textId="77777777">
      <w:pPr>
        <w:spacing w:after="0" w:line="240" w:lineRule="auto"/>
        <w:rPr>
          <w:rFonts w:cs="Calibri"/>
          <w:color w:val="404040" w:themeColor="text1" w:themeTint="BF"/>
          <w14:textFill>
            <w14:solidFill>
              <w14:schemeClr w14:val="tx1">
                <w14:lumMod w14:val="75000"/>
                <w14:lumOff w14:val="25000"/>
              </w14:schemeClr>
            </w14:solidFill>
          </w14:textFill>
        </w:rPr>
      </w:pPr>
    </w:p>
    <w:p xmlns:wp14="http://schemas.microsoft.com/office/word/2010/wordml" w14:paraId="0E27B00A" wp14:textId="77777777">
      <w:pPr>
        <w:spacing w:after="0" w:line="240" w:lineRule="auto"/>
        <w:rPr>
          <w:rFonts w:cs="Calibri"/>
          <w:color w:val="404040" w:themeColor="text1" w:themeTint="BF"/>
          <w14:textFill>
            <w14:solidFill>
              <w14:schemeClr w14:val="tx1">
                <w14:lumMod w14:val="75000"/>
                <w14:lumOff w14:val="25000"/>
              </w14:schemeClr>
            </w14:solidFill>
          </w14:textFill>
        </w:rPr>
        <w:sectPr>
          <w:headerReference w:type="default" r:id="rId7"/>
          <w:pgSz w:w="12240" w:h="15840" w:orient="portrait"/>
          <w:pgMar w:top="2078" w:right="1701" w:bottom="2762" w:left="1701" w:header="1588" w:footer="709" w:gutter="0"/>
          <w:cols w:space="708" w:num="1"/>
          <w:docGrid w:linePitch="360" w:charSpace="0"/>
        </w:sectPr>
      </w:pPr>
    </w:p>
    <w:p xmlns:wp14="http://schemas.microsoft.com/office/word/2010/wordml" w14:paraId="60061E4C" wp14:textId="77777777">
      <w:pPr>
        <w:spacing w:after="0" w:line="240" w:lineRule="auto"/>
        <w:rPr>
          <w:rFonts w:cs="Calibri"/>
          <w:color w:val="404040" w:themeColor="text1" w:themeTint="BF"/>
          <w14:textFill>
            <w14:solidFill>
              <w14:schemeClr w14:val="tx1">
                <w14:lumMod w14:val="75000"/>
                <w14:lumOff w14:val="25000"/>
              </w14:schemeClr>
            </w14:solidFill>
          </w14:textFill>
        </w:rPr>
      </w:pPr>
    </w:p>
    <w:p xmlns:wp14="http://schemas.microsoft.com/office/word/2010/wordml" w14:paraId="5D3E8005"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Estudiante: Isabela López Cardona</w:t>
      </w:r>
    </w:p>
    <w:p xmlns:wp14="http://schemas.microsoft.com/office/word/2010/wordml" w14:paraId="6675DEFE"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Correo electrónico: isabela.lopezc@comunidad.iush.edu.co</w:t>
      </w:r>
    </w:p>
    <w:p xmlns:wp14="http://schemas.microsoft.com/office/word/2010/wordml" w14:paraId="64DB1CD0"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Programa: Ingeniería de sistemas</w:t>
      </w:r>
    </w:p>
    <w:p xmlns:wp14="http://schemas.microsoft.com/office/word/2010/wordml" w14:paraId="44EAFD9C"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4B94D5A5"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263E2249"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Estudiante: Simón Zapata Florez</w:t>
      </w:r>
    </w:p>
    <w:p xmlns:wp14="http://schemas.microsoft.com/office/word/2010/wordml" w14:paraId="73511F25"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Correo electrónico: simon.zapataf@comunidad.iush.edu.co</w:t>
      </w:r>
    </w:p>
    <w:p xmlns:wp14="http://schemas.microsoft.com/office/word/2010/wordml" w14:paraId="267495A3"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Programa: Ingeniería de sistemas</w:t>
      </w:r>
    </w:p>
    <w:p xmlns:wp14="http://schemas.microsoft.com/office/word/2010/wordml" w14:paraId="3DEEC669"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3656B9AB"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1A63D9D1"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Estudiante: Sebastian Zapata Zapata</w:t>
      </w:r>
    </w:p>
    <w:p xmlns:wp14="http://schemas.microsoft.com/office/word/2010/wordml" w14:paraId="79C278BA"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Correo electrónico: sebastian.zapataz@comunidad.iush.edu.co</w:t>
      </w:r>
    </w:p>
    <w:p xmlns:wp14="http://schemas.microsoft.com/office/word/2010/wordml" w14:paraId="15570231"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Programa: Ingeniería de sistemas</w:t>
      </w:r>
    </w:p>
    <w:p xmlns:wp14="http://schemas.microsoft.com/office/word/2010/wordml" w14:paraId="45FB0818"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049F31CB"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12211CD8"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Asesor: John Byron Buitrago Paniagua</w:t>
      </w:r>
    </w:p>
    <w:p xmlns:wp14="http://schemas.microsoft.com/office/word/2010/wordml" w14:paraId="1E6E6EF1"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Correo electrónico: john.buitrago@salazaryherrera.edu.co</w:t>
      </w:r>
    </w:p>
    <w:p xmlns:wp14="http://schemas.microsoft.com/office/word/2010/wordml" w14:paraId="53128261"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62486C05"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4101652C"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4B99056E"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1299C43A"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4DDBEF00"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03173EEA"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Código:202110434</w:t>
      </w:r>
      <w:r>
        <w:rPr>
          <w:color w:val="404040" w:themeColor="text1" w:themeTint="BF"/>
          <w14:textFill>
            <w14:solidFill>
              <w14:schemeClr w14:val="tx1">
                <w14:lumMod w14:val="75000"/>
                <w14:lumOff w14:val="25000"/>
              </w14:schemeClr>
            </w14:solidFill>
          </w14:textFill>
        </w:rPr>
        <w:tab/>
      </w:r>
    </w:p>
    <w:p xmlns:wp14="http://schemas.microsoft.com/office/word/2010/wordml" w14:paraId="66EB43C4"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Cédula:1027660036</w:t>
      </w:r>
    </w:p>
    <w:p xmlns:wp14="http://schemas.microsoft.com/office/word/2010/wordml" w14:paraId="12C0C1BB"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Celular:3004693192</w:t>
      </w:r>
    </w:p>
    <w:p xmlns:wp14="http://schemas.microsoft.com/office/word/2010/wordml" w14:paraId="3461D779"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3CF2D8B6"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0FB78278"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4D865BF8"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Código:202110146</w:t>
      </w:r>
    </w:p>
    <w:p xmlns:wp14="http://schemas.microsoft.com/office/word/2010/wordml" w14:paraId="221C6934"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Cédula:1055830554</w:t>
      </w:r>
      <w:r>
        <w:rPr>
          <w:color w:val="404040" w:themeColor="text1" w:themeTint="BF"/>
          <w14:textFill>
            <w14:solidFill>
              <w14:schemeClr w14:val="tx1">
                <w14:lumMod w14:val="75000"/>
                <w14:lumOff w14:val="25000"/>
              </w14:schemeClr>
            </w14:solidFill>
          </w14:textFill>
        </w:rPr>
        <w:tab/>
      </w:r>
    </w:p>
    <w:p xmlns:wp14="http://schemas.microsoft.com/office/word/2010/wordml" w14:paraId="5F6F68E8"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Celular:3135884284</w:t>
      </w:r>
    </w:p>
    <w:p xmlns:wp14="http://schemas.microsoft.com/office/word/2010/wordml" w14:paraId="1FC39945"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0562CB0E"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34CE0A41"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329B3C00"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Código:202110003</w:t>
      </w:r>
    </w:p>
    <w:p xmlns:wp14="http://schemas.microsoft.com/office/word/2010/wordml" w14:paraId="2A9C6A5D"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Cédula:1000759790</w:t>
      </w:r>
    </w:p>
    <w:p xmlns:wp14="http://schemas.microsoft.com/office/word/2010/wordml" w14:paraId="2B832DBF"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Celular:3016349525</w:t>
      </w:r>
    </w:p>
    <w:p xmlns:wp14="http://schemas.microsoft.com/office/word/2010/wordml" w14:paraId="62EBF3C5"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6D98A12B"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2946DB82"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5997CC1D"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303D153A"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Cédula:</w:t>
      </w:r>
    </w:p>
    <w:p xmlns:wp14="http://schemas.microsoft.com/office/word/2010/wordml" w14:paraId="71301CFC"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Cargo:</w:t>
      </w:r>
    </w:p>
    <w:p xmlns:wp14="http://schemas.microsoft.com/office/word/2010/wordml" w14:paraId="110FFD37" wp14:textId="77777777">
      <w:pPr>
        <w:spacing w:after="0" w:line="240" w:lineRule="auto"/>
        <w:rPr>
          <w:rFonts w:cs="Calibri"/>
          <w:color w:val="404040" w:themeColor="text1" w:themeTint="BF"/>
          <w14:textFill>
            <w14:solidFill>
              <w14:schemeClr w14:val="tx1">
                <w14:lumMod w14:val="75000"/>
                <w14:lumOff w14:val="25000"/>
              </w14:schemeClr>
            </w14:solidFill>
          </w14:textFill>
        </w:rPr>
      </w:pPr>
    </w:p>
    <w:p xmlns:wp14="http://schemas.microsoft.com/office/word/2010/wordml" w14:paraId="6B699379" wp14:textId="77777777">
      <w:pPr>
        <w:spacing w:after="0" w:line="240" w:lineRule="auto"/>
        <w:rPr>
          <w:rFonts w:cs="Calibri"/>
          <w:color w:val="404040" w:themeColor="text1" w:themeTint="BF"/>
          <w14:textFill>
            <w14:solidFill>
              <w14:schemeClr w14:val="tx1">
                <w14:lumMod w14:val="75000"/>
                <w14:lumOff w14:val="25000"/>
              </w14:schemeClr>
            </w14:solidFill>
          </w14:textFill>
        </w:rPr>
      </w:pPr>
    </w:p>
    <w:p xmlns:wp14="http://schemas.microsoft.com/office/word/2010/wordml" w14:paraId="3FE9F23F" wp14:textId="77777777">
      <w:pPr>
        <w:spacing w:after="0" w:line="240" w:lineRule="auto"/>
        <w:rPr>
          <w:rFonts w:cs="Calibri"/>
          <w:color w:val="404040" w:themeColor="text1" w:themeTint="BF"/>
          <w14:textFill>
            <w14:solidFill>
              <w14:schemeClr w14:val="tx1">
                <w14:lumMod w14:val="75000"/>
                <w14:lumOff w14:val="25000"/>
              </w14:schemeClr>
            </w14:solidFill>
          </w14:textFill>
        </w:rPr>
      </w:pPr>
    </w:p>
    <w:p xmlns:wp14="http://schemas.microsoft.com/office/word/2010/wordml" w14:paraId="1F72F646" wp14:textId="77777777">
      <w:pPr>
        <w:spacing w:after="0" w:line="240" w:lineRule="auto"/>
        <w:rPr>
          <w:rFonts w:cs="Calibri"/>
          <w:color w:val="404040" w:themeColor="text1" w:themeTint="BF"/>
          <w14:textFill>
            <w14:solidFill>
              <w14:schemeClr w14:val="tx1">
                <w14:lumMod w14:val="75000"/>
                <w14:lumOff w14:val="25000"/>
              </w14:schemeClr>
            </w14:solidFill>
          </w14:textFill>
        </w:rPr>
      </w:pPr>
    </w:p>
    <w:p xmlns:wp14="http://schemas.microsoft.com/office/word/2010/wordml" w14:paraId="08CE6F91" wp14:textId="77777777">
      <w:pPr>
        <w:spacing w:after="0" w:line="240" w:lineRule="auto"/>
        <w:rPr>
          <w:rFonts w:cs="Calibri"/>
          <w:color w:val="404040" w:themeColor="text1" w:themeTint="BF"/>
          <w14:textFill>
            <w14:solidFill>
              <w14:schemeClr w14:val="tx1">
                <w14:lumMod w14:val="75000"/>
                <w14:lumOff w14:val="25000"/>
              </w14:schemeClr>
            </w14:solidFill>
          </w14:textFill>
        </w:rPr>
      </w:pPr>
    </w:p>
    <w:p xmlns:wp14="http://schemas.microsoft.com/office/word/2010/wordml" w14:paraId="61CDCEAD" wp14:textId="77777777">
      <w:pPr>
        <w:spacing w:after="0" w:line="240" w:lineRule="auto"/>
        <w:rPr>
          <w:rFonts w:cs="Calibri"/>
          <w:color w:val="404040" w:themeColor="text1" w:themeTint="BF"/>
          <w14:textFill>
            <w14:solidFill>
              <w14:schemeClr w14:val="tx1">
                <w14:lumMod w14:val="75000"/>
                <w14:lumOff w14:val="25000"/>
              </w14:schemeClr>
            </w14:solidFill>
          </w14:textFill>
        </w:rPr>
        <w:sectPr>
          <w:headerReference w:type="default" r:id="rId8"/>
          <w:type w:val="continuous"/>
          <w:pgSz w:w="12240" w:h="15840" w:orient="portrait"/>
          <w:pgMar w:top="1417" w:right="1701" w:bottom="2763" w:left="1701" w:header="1587" w:footer="708" w:gutter="0"/>
          <w:cols w:space="38" w:num="2"/>
          <w:docGrid w:linePitch="360" w:charSpace="0"/>
        </w:sectPr>
      </w:pPr>
    </w:p>
    <w:p xmlns:wp14="http://schemas.microsoft.com/office/word/2010/wordml" w14:paraId="6BB9E253" wp14:textId="77777777">
      <w:pPr>
        <w:spacing w:after="0" w:line="240" w:lineRule="auto"/>
        <w:rPr>
          <w:rFonts w:cs="Calibri"/>
          <w:color w:val="404040" w:themeColor="text1" w:themeTint="BF"/>
          <w14:textFill>
            <w14:solidFill>
              <w14:schemeClr w14:val="tx1">
                <w14:lumMod w14:val="75000"/>
                <w14:lumOff w14:val="25000"/>
              </w14:schemeClr>
            </w14:solidFill>
          </w14:textFill>
        </w:rPr>
      </w:pPr>
    </w:p>
    <w:p xmlns:wp14="http://schemas.microsoft.com/office/word/2010/wordml" w14:paraId="205629CB" wp14:textId="77777777">
      <w:pPr>
        <w:pStyle w:val="12"/>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GLOSARIO</w:t>
      </w:r>
    </w:p>
    <w:p xmlns:wp14="http://schemas.microsoft.com/office/word/2010/wordml" w14:paraId="23DE523C" wp14:textId="77777777">
      <w:pPr>
        <w:pStyle w:val="12"/>
        <w:spacing w:after="0" w:line="240" w:lineRule="auto"/>
        <w:jc w:val="center"/>
        <w:rPr>
          <w:rFonts w:cs="Arial"/>
          <w:color w:val="404040" w:themeColor="text1" w:themeTint="BF"/>
          <w14:textFill>
            <w14:solidFill>
              <w14:schemeClr w14:val="tx1">
                <w14:lumMod w14:val="75000"/>
                <w14:lumOff w14:val="25000"/>
              </w14:schemeClr>
            </w14:solidFill>
          </w14:textFill>
        </w:rPr>
      </w:pPr>
    </w:p>
    <w:p xmlns:wp14="http://schemas.microsoft.com/office/word/2010/wordml" w14:paraId="3EEFDE92"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r>
        <w:rPr>
          <w:rFonts w:cs="Arial"/>
          <w:b/>
          <w:bCs/>
          <w:color w:val="404040" w:themeColor="text1" w:themeTint="BF"/>
          <w14:textFill>
            <w14:solidFill>
              <w14:schemeClr w14:val="tx1">
                <w14:lumMod w14:val="75000"/>
                <w14:lumOff w14:val="25000"/>
              </w14:schemeClr>
            </w14:solidFill>
          </w14:textFill>
        </w:rPr>
        <w:t>IA:</w:t>
      </w:r>
      <w:r>
        <w:t xml:space="preserve"> </w:t>
      </w:r>
      <w:r>
        <w:rPr>
          <w:rFonts w:cs="Arial"/>
          <w:color w:val="404040" w:themeColor="text1" w:themeTint="BF"/>
          <w14:textFill>
            <w14:solidFill>
              <w14:schemeClr w14:val="tx1">
                <w14:lumMod w14:val="75000"/>
                <w14:lumOff w14:val="25000"/>
              </w14:schemeClr>
            </w14:solidFill>
          </w14:textFill>
        </w:rPr>
        <w:t>Campo de la informática que se enfoca en crear sistemas que puedan realizar tareas que normalmente requieren inteligencia humana, como el aprendizaje, el razonamiento y la percepción.</w:t>
      </w:r>
    </w:p>
    <w:p xmlns:wp14="http://schemas.microsoft.com/office/word/2010/wordml" w14:paraId="380153D8"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r>
        <w:rPr>
          <w:rFonts w:cs="Arial"/>
          <w:b/>
          <w:bCs/>
          <w:color w:val="404040" w:themeColor="text1" w:themeTint="BF"/>
          <w14:textFill>
            <w14:solidFill>
              <w14:schemeClr w14:val="tx1">
                <w14:lumMod w14:val="75000"/>
                <w14:lumOff w14:val="25000"/>
              </w14:schemeClr>
            </w14:solidFill>
          </w14:textFill>
        </w:rPr>
        <w:t>Malware:</w:t>
      </w:r>
      <w:r>
        <w:rPr>
          <w:rFonts w:cs="Arial"/>
          <w:color w:val="404040" w:themeColor="text1" w:themeTint="BF"/>
          <w14:textFill>
            <w14:solidFill>
              <w14:schemeClr w14:val="tx1">
                <w14:lumMod w14:val="75000"/>
                <w14:lumOff w14:val="25000"/>
              </w14:schemeClr>
            </w14:solidFill>
          </w14:textFill>
        </w:rPr>
        <w:t xml:space="preserve"> Cualquier tipo de software malicioso diseñado para dañar o explotar cualquier dispositivo, servicio o red programable.</w:t>
      </w:r>
    </w:p>
    <w:p xmlns:wp14="http://schemas.microsoft.com/office/word/2010/wordml" w14:paraId="15CFEF2D" wp14:textId="77777777">
      <w:pPr>
        <w:spacing w:after="0" w:line="240" w:lineRule="auto"/>
        <w:jc w:val="both"/>
        <w:rPr>
          <w:rFonts w:hint="default" w:cs="Arial"/>
          <w:color w:val="404040" w:themeColor="text1" w:themeTint="BF"/>
          <w:lang/>
          <w14:textFill>
            <w14:solidFill>
              <w14:schemeClr w14:val="tx1">
                <w14:lumMod w14:val="75000"/>
                <w14:lumOff w14:val="25000"/>
              </w14:schemeClr>
            </w14:solidFill>
          </w14:textFill>
        </w:rPr>
      </w:pPr>
      <w:r>
        <w:rPr>
          <w:rFonts w:cs="Arial"/>
          <w:b/>
          <w:bCs/>
          <w:color w:val="404040" w:themeColor="text1" w:themeTint="BF"/>
          <w14:textFill>
            <w14:solidFill>
              <w14:schemeClr w14:val="tx1">
                <w14:lumMod w14:val="75000"/>
                <w14:lumOff w14:val="25000"/>
              </w14:schemeClr>
            </w14:solidFill>
          </w14:textFill>
        </w:rPr>
        <w:t>Software:</w:t>
      </w:r>
      <w:r>
        <w:rPr>
          <w:rFonts w:cs="Arial"/>
          <w:color w:val="404040" w:themeColor="text1" w:themeTint="BF"/>
          <w14:textFill>
            <w14:solidFill>
              <w14:schemeClr w14:val="tx1">
                <w14:lumMod w14:val="75000"/>
                <w14:lumOff w14:val="25000"/>
              </w14:schemeClr>
            </w14:solidFill>
          </w14:textFill>
        </w:rPr>
        <w:t xml:space="preserve"> Conjunto de reglas o programas que dan instrucciones a un ordenador para que realice tareas específicas</w:t>
      </w:r>
      <w:ins w:author="byronbp" w:date="2023-11-23T14:36:32Z" w:id="13">
        <w:r>
          <w:rPr>
            <w:rFonts w:hint="default" w:cs="Arial"/>
            <w:color w:val="404040" w:themeColor="text1" w:themeTint="BF"/>
            <w:lang/>
            <w14:textFill>
              <w14:solidFill>
                <w14:schemeClr w14:val="tx1">
                  <w14:lumMod w14:val="75000"/>
                  <w14:lumOff w14:val="25000"/>
                </w14:schemeClr>
              </w14:solidFill>
            </w14:textFill>
          </w:rPr>
          <w:t>.</w:t>
        </w:r>
      </w:ins>
    </w:p>
    <w:p xmlns:wp14="http://schemas.microsoft.com/office/word/2010/wordml" w14:paraId="7882C832" wp14:textId="77777777">
      <w:pPr>
        <w:spacing w:after="0" w:line="240" w:lineRule="auto"/>
        <w:jc w:val="both"/>
        <w:rPr>
          <w:rFonts w:hint="default" w:cs="Arial"/>
          <w:color w:val="404040" w:themeColor="text1" w:themeTint="BF"/>
          <w:lang/>
          <w14:textFill>
            <w14:solidFill>
              <w14:schemeClr w14:val="tx1">
                <w14:lumMod w14:val="75000"/>
                <w14:lumOff w14:val="25000"/>
              </w14:schemeClr>
            </w14:solidFill>
          </w14:textFill>
        </w:rPr>
      </w:pPr>
      <w:r>
        <w:rPr>
          <w:rFonts w:cs="Arial"/>
          <w:b/>
          <w:bCs/>
          <w:color w:val="404040" w:themeColor="text1" w:themeTint="BF"/>
          <w14:textFill>
            <w14:solidFill>
              <w14:schemeClr w14:val="tx1">
                <w14:lumMod w14:val="75000"/>
                <w14:lumOff w14:val="25000"/>
              </w14:schemeClr>
            </w14:solidFill>
          </w14:textFill>
        </w:rPr>
        <w:t>Ciberseguridad:</w:t>
      </w:r>
      <w:r>
        <w:rPr>
          <w:rFonts w:cs="Arial"/>
          <w:color w:val="404040" w:themeColor="text1" w:themeTint="BF"/>
          <w14:textFill>
            <w14:solidFill>
              <w14:schemeClr w14:val="tx1">
                <w14:lumMod w14:val="75000"/>
                <w14:lumOff w14:val="25000"/>
              </w14:schemeClr>
            </w14:solidFill>
          </w14:textFill>
        </w:rPr>
        <w:t xml:space="preserve"> Es la práctica de proteger equipos, redes, aplicaciones de software, sistemas críticos y datos de posibles amenazas digitales</w:t>
      </w:r>
      <w:ins w:author="byronbp" w:date="2023-11-23T14:36:38Z" w:id="14">
        <w:r>
          <w:rPr>
            <w:rFonts w:hint="default" w:cs="Arial"/>
            <w:color w:val="404040" w:themeColor="text1" w:themeTint="BF"/>
            <w:lang/>
            <w14:textFill>
              <w14:solidFill>
                <w14:schemeClr w14:val="tx1">
                  <w14:lumMod w14:val="75000"/>
                  <w14:lumOff w14:val="25000"/>
                </w14:schemeClr>
              </w14:solidFill>
            </w14:textFill>
          </w:rPr>
          <w:t>.</w:t>
        </w:r>
      </w:ins>
    </w:p>
    <w:p xmlns:wp14="http://schemas.microsoft.com/office/word/2010/wordml" w14:paraId="0AAF0E51"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Arial"/>
          <w:b/>
          <w:bCs/>
          <w:color w:val="404040" w:themeColor="text1" w:themeTint="BF"/>
          <w14:textFill>
            <w14:solidFill>
              <w14:schemeClr w14:val="tx1">
                <w14:lumMod w14:val="75000"/>
                <w14:lumOff w14:val="25000"/>
              </w14:schemeClr>
            </w14:solidFill>
          </w14:textFill>
        </w:rPr>
        <w:t>Machine Learning:</w:t>
      </w:r>
      <w:r>
        <w:rPr>
          <w:rFonts w:cs="Arial"/>
          <w:color w:val="404040" w:themeColor="text1" w:themeTint="BF"/>
          <w14:textFill>
            <w14:solidFill>
              <w14:schemeClr w14:val="tx1">
                <w14:lumMod w14:val="75000"/>
                <w14:lumOff w14:val="25000"/>
              </w14:schemeClr>
            </w14:solidFill>
          </w14:textFill>
        </w:rPr>
        <w:t xml:space="preserve"> Es la ciencia de desarrollo de algoritmos y modelos estadísticos que utilizan los sistemas de computación con el fin de llevar a cabo tareas sin instrucciones explícitas, </w:t>
      </w:r>
      <w:commentRangeStart w:id="0"/>
      <w:r>
        <w:rPr>
          <w:rFonts w:cs="Arial"/>
          <w:color w:val="404040" w:themeColor="text1" w:themeTint="BF"/>
          <w14:textFill>
            <w14:solidFill>
              <w14:schemeClr w14:val="tx1">
                <w14:lumMod w14:val="75000"/>
                <w14:lumOff w14:val="25000"/>
              </w14:schemeClr>
            </w14:solidFill>
          </w14:textFill>
        </w:rPr>
        <w:t>en vez</w:t>
      </w:r>
      <w:commentRangeEnd w:id="0"/>
      <w:r>
        <w:commentReference w:id="0"/>
      </w:r>
      <w:r>
        <w:rPr>
          <w:rFonts w:cs="Arial"/>
          <w:color w:val="404040" w:themeColor="text1" w:themeTint="BF"/>
          <w14:textFill>
            <w14:solidFill>
              <w14:schemeClr w14:val="tx1">
                <w14:lumMod w14:val="75000"/>
                <w14:lumOff w14:val="25000"/>
              </w14:schemeClr>
            </w14:solidFill>
          </w14:textFill>
        </w:rPr>
        <w:t xml:space="preserve"> de</w:t>
      </w:r>
      <w:r>
        <w:rPr>
          <w:rFonts w:hint="default" w:cs="Arial"/>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basarse en patrones e inferencias</w:t>
      </w:r>
      <w:r>
        <w:rPr>
          <w:rFonts w:hint="default" w:cs="Arial"/>
          <w:color w:val="404040" w:themeColor="text1" w:themeTint="BF"/>
          <w14:textFill>
            <w14:solidFill>
              <w14:schemeClr w14:val="tx1">
                <w14:lumMod w14:val="75000"/>
                <w14:lumOff w14:val="25000"/>
              </w14:schemeClr>
            </w14:solidFill>
          </w14:textFill>
        </w:rPr>
        <w:t xml:space="preserve"> </w:t>
      </w:r>
      <w:sdt>
        <w:sdtPr>
          <w:rPr>
            <w:rFonts w:cs="Arial"/>
            <w:color w:val="404040" w:themeColor="text1" w:themeTint="BF"/>
            <w14:textFill>
              <w14:solidFill>
                <w14:schemeClr w14:val="tx1">
                  <w14:lumMod w14:val="75000"/>
                  <w14:lumOff w14:val="25000"/>
                </w14:schemeClr>
              </w14:solidFill>
            </w14:textFill>
          </w:rPr>
          <w:id w:val="531385669"/>
        </w:sdtPr>
        <w:sdtEndPr>
          <w:rPr>
            <w:rFonts w:cs="Arial"/>
            <w:color w:val="404040" w:themeColor="text1" w:themeTint="BF"/>
            <w14:textFill>
              <w14:solidFill>
                <w14:schemeClr w14:val="tx1">
                  <w14:lumMod w14:val="75000"/>
                  <w14:lumOff w14:val="25000"/>
                </w14:schemeClr>
              </w14:solidFill>
            </w14:textFill>
          </w:rPr>
        </w:sdtEndPr>
        <w:sdtContent>
          <w:r>
            <w:rPr>
              <w:rFonts w:cs="Arial"/>
              <w:color w:val="404040" w:themeColor="text1" w:themeTint="BF"/>
              <w14:textFill>
                <w14:solidFill>
                  <w14:schemeClr w14:val="tx1">
                    <w14:lumMod w14:val="75000"/>
                    <w14:lumOff w14:val="25000"/>
                  </w14:schemeClr>
                </w14:solidFill>
              </w14:textFill>
            </w:rPr>
            <w:fldChar w:fldCharType="begin"/>
          </w:r>
          <w:r>
            <w:rPr>
              <w:rFonts w:cs="Arial"/>
              <w:color w:val="404040" w:themeColor="text1" w:themeTint="BF"/>
              <w:lang w:val="es-MX"/>
              <w14:textFill>
                <w14:solidFill>
                  <w14:schemeClr w14:val="tx1">
                    <w14:lumMod w14:val="75000"/>
                    <w14:lumOff w14:val="25000"/>
                  </w14:schemeClr>
                </w14:solidFill>
              </w14:textFill>
            </w:rPr>
            <w:instrText xml:space="preserve"> CITATION AWS1 \l 2058 </w:instrText>
          </w:r>
          <w:r>
            <w:rPr>
              <w:rFonts w:cs="Arial"/>
              <w:color w:val="404040" w:themeColor="text1" w:themeTint="BF"/>
              <w14:textFill>
                <w14:solidFill>
                  <w14:schemeClr w14:val="tx1">
                    <w14:lumMod w14:val="75000"/>
                    <w14:lumOff w14:val="25000"/>
                  </w14:schemeClr>
                </w14:solidFill>
              </w14:textFill>
            </w:rPr>
            <w:fldChar w:fldCharType="separate"/>
          </w:r>
          <w:r>
            <w:rPr>
              <w:rFonts w:cs="Arial"/>
              <w:color w:val="404040" w:themeColor="text1" w:themeTint="BF"/>
              <w:lang w:val="es-MX"/>
              <w14:textFill>
                <w14:solidFill>
                  <w14:schemeClr w14:val="tx1">
                    <w14:lumMod w14:val="75000"/>
                    <w14:lumOff w14:val="25000"/>
                  </w14:schemeClr>
                </w14:solidFill>
              </w14:textFill>
            </w:rPr>
            <w:t xml:space="preserve"> (AWS, amazon, s.f.)</w:t>
          </w:r>
          <w:r>
            <w:rPr>
              <w:rFonts w:cs="Arial"/>
              <w:color w:val="404040" w:themeColor="text1" w:themeTint="BF"/>
              <w14:textFill>
                <w14:solidFill>
                  <w14:schemeClr w14:val="tx1">
                    <w14:lumMod w14:val="75000"/>
                    <w14:lumOff w14:val="25000"/>
                  </w14:schemeClr>
                </w14:solidFill>
              </w14:textFill>
            </w:rPr>
            <w:fldChar w:fldCharType="end"/>
          </w:r>
        </w:sdtContent>
      </w:sdt>
      <w:r>
        <w:rPr>
          <w:rFonts w:cs="Arial"/>
          <w:color w:val="404040" w:themeColor="text1" w:themeTint="BF"/>
          <w14:textFill>
            <w14:solidFill>
              <w14:schemeClr w14:val="tx1">
                <w14:lumMod w14:val="75000"/>
                <w14:lumOff w14:val="25000"/>
              </w14:schemeClr>
            </w14:solidFill>
          </w14:textFill>
        </w:rPr>
        <w:t>.</w:t>
      </w:r>
      <w:sdt>
        <w:sdtPr>
          <w:id w:val="1813675087"/>
          <w:rPr>
            <w:rFonts w:cs="Arial"/>
            <w:color w:val="404040" w:themeColor="text1" w:themeTint="BF"/>
            <w14:textFill>
              <w14:solidFill>
                <w14:schemeClr w14:val="tx1">
                  <w14:lumMod w14:val="75000"/>
                  <w14:lumOff w14:val="25000"/>
                </w14:schemeClr>
              </w14:solidFill>
            </w14:textFill>
          </w:rPr>
          <w:id w:val="531385669"/>
          <w:showingPlcHdr/>
        </w:sdtPr>
        <w:sdtEndPr>
          <w:rPr>
            <w:rFonts w:cs="Arial"/>
            <w:color w:val="404040" w:themeColor="text1" w:themeTint="BF"/>
            <w14:textFill>
              <w14:solidFill>
                <w14:schemeClr w14:val="tx1">
                  <w14:lumMod w14:val="75000"/>
                  <w14:lumOff w14:val="25000"/>
                </w14:schemeClr>
              </w14:solidFill>
            </w14:textFill>
          </w:rPr>
        </w:sdtEndPr>
        <w:sdtContent/>
      </w:sdt>
    </w:p>
    <w:p xmlns:wp14="http://schemas.microsoft.com/office/word/2010/wordml" w14:paraId="52E56223" wp14:textId="77777777">
      <w:pPr>
        <w:pStyle w:val="12"/>
        <w:numPr>
          <w:ilvl w:val="0"/>
          <w:numId w:val="0"/>
        </w:numPr>
        <w:spacing w:after="0" w:line="240" w:lineRule="auto"/>
        <w:ind w:left="142" w:leftChars="0"/>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5B0179DB" wp14:textId="77777777">
      <w:pPr>
        <w:pStyle w:val="12"/>
        <w:numPr>
          <w:ilvl w:val="0"/>
          <w:numId w:val="1"/>
        </w:num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TEMA DEL PROYECTO</w:t>
      </w:r>
    </w:p>
    <w:p xmlns:wp14="http://schemas.microsoft.com/office/word/2010/wordml" w14:paraId="07547A01" wp14:textId="77777777">
      <w:pPr>
        <w:pStyle w:val="12"/>
        <w:spacing w:after="0" w:line="240" w:lineRule="auto"/>
        <w:jc w:val="both"/>
        <w:rPr>
          <w:rFonts w:cs="Calibri"/>
          <w:b/>
          <w:bCs/>
          <w:color w:val="404040" w:themeColor="text1" w:themeTint="BF"/>
          <w:sz w:val="24"/>
          <w:szCs w:val="24"/>
          <w:u w:val="single"/>
          <w14:textFill>
            <w14:solidFill>
              <w14:schemeClr w14:val="tx1">
                <w14:lumMod w14:val="75000"/>
                <w14:lumOff w14:val="25000"/>
              </w14:schemeClr>
            </w14:solidFill>
          </w14:textFill>
        </w:rPr>
      </w:pPr>
    </w:p>
    <w:p xmlns:wp14="http://schemas.microsoft.com/office/word/2010/wordml" w14:paraId="4D568194"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Software basado en IA para la detección de malware</w:t>
      </w:r>
    </w:p>
    <w:p xmlns:wp14="http://schemas.microsoft.com/office/word/2010/wordml" w14:paraId="5043CB0F"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p>
    <w:tbl>
      <w:tblPr>
        <w:tblStyle w:val="8"/>
        <w:tblW w:w="0" w:type="auto"/>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9"/>
        <w:gridCol w:w="2669"/>
      </w:tblGrid>
      <w:tr xmlns:wp14="http://schemas.microsoft.com/office/word/2010/wordml" w14:paraId="3CC6A2B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9" w:type="dxa"/>
          </w:tcPr>
          <w:p w14:paraId="3A91D463"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Área</w:t>
            </w:r>
          </w:p>
        </w:tc>
        <w:tc>
          <w:tcPr>
            <w:tcW w:w="2669" w:type="dxa"/>
          </w:tcPr>
          <w:p w14:paraId="69778401"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Porcentaje (%)</w:t>
            </w:r>
          </w:p>
        </w:tc>
      </w:tr>
      <w:tr xmlns:wp14="http://schemas.microsoft.com/office/word/2010/wordml" w14:paraId="5A4EAAD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9" w:type="dxa"/>
          </w:tcPr>
          <w:p w14:paraId="4E00C57A" wp14:textId="77777777">
            <w:pPr>
              <w:spacing w:after="0" w:line="240" w:lineRule="auto"/>
              <w:jc w:val="both"/>
              <w:rPr>
                <w:rFonts w:hint="default" w:cs="Calibri"/>
                <w:b/>
                <w:bCs/>
                <w:color w:val="404040" w:themeColor="text1" w:themeTint="BF"/>
                <w:sz w:val="24"/>
                <w:szCs w:val="24"/>
                <w:lang/>
                <w14:textFill>
                  <w14:solidFill>
                    <w14:schemeClr w14:val="tx1">
                      <w14:lumMod w14:val="75000"/>
                      <w14:lumOff w14:val="25000"/>
                    </w14:schemeClr>
                  </w14:solidFill>
                </w14:textFill>
              </w:rPr>
            </w:pPr>
            <w:del w:author="byronbp" w:date="2023-11-23T14:39:34Z" w:id="15">
              <w:r>
                <w:rPr>
                  <w:rFonts w:hint="default" w:cs="Calibri"/>
                  <w:b/>
                  <w:bCs/>
                  <w:color w:val="404040" w:themeColor="text1" w:themeTint="BF"/>
                  <w:sz w:val="24"/>
                  <w:szCs w:val="24"/>
                  <w:lang w:val="en-US"/>
                  <w14:textFill>
                    <w14:solidFill>
                      <w14:schemeClr w14:val="tx1">
                        <w14:lumMod w14:val="75000"/>
                        <w14:lumOff w14:val="25000"/>
                      </w14:schemeClr>
                    </w14:solidFill>
                  </w14:textFill>
                </w:rPr>
                <w:delText>AI</w:delText>
              </w:r>
            </w:del>
            <w:ins w:author="byronbp" w:date="2023-11-23T14:39:34Z" w:id="16">
              <w:r>
                <w:rPr>
                  <w:rFonts w:hint="default" w:cs="Calibri"/>
                  <w:b/>
                  <w:bCs/>
                  <w:color w:val="404040" w:themeColor="text1" w:themeTint="BF"/>
                  <w:sz w:val="24"/>
                  <w:szCs w:val="24"/>
                  <w:lang/>
                  <w14:textFill>
                    <w14:solidFill>
                      <w14:schemeClr w14:val="tx1">
                        <w14:lumMod w14:val="75000"/>
                        <w14:lumOff w14:val="25000"/>
                      </w14:schemeClr>
                    </w14:solidFill>
                  </w14:textFill>
                </w:rPr>
                <w:t>IA</w:t>
              </w:r>
            </w:ins>
          </w:p>
        </w:tc>
        <w:tc>
          <w:tcPr>
            <w:tcW w:w="2669" w:type="dxa"/>
          </w:tcPr>
          <w:p w14:paraId="219897CE"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30</w:t>
            </w:r>
          </w:p>
        </w:tc>
      </w:tr>
      <w:tr xmlns:wp14="http://schemas.microsoft.com/office/word/2010/wordml" w14:paraId="5E8C578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9" w:type="dxa"/>
          </w:tcPr>
          <w:p w14:paraId="5DE161C9"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Ciberseguridad</w:t>
            </w:r>
          </w:p>
        </w:tc>
        <w:tc>
          <w:tcPr>
            <w:tcW w:w="2669" w:type="dxa"/>
          </w:tcPr>
          <w:p w14:paraId="60DA3216"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30</w:t>
            </w:r>
          </w:p>
        </w:tc>
      </w:tr>
      <w:tr xmlns:wp14="http://schemas.microsoft.com/office/word/2010/wordml" w14:paraId="4C18328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9" w:type="dxa"/>
          </w:tcPr>
          <w:p w14:paraId="365008A4"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Programación</w:t>
            </w:r>
          </w:p>
        </w:tc>
        <w:tc>
          <w:tcPr>
            <w:tcW w:w="2669" w:type="dxa"/>
          </w:tcPr>
          <w:p w14:paraId="704A35C2"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40</w:t>
            </w:r>
          </w:p>
        </w:tc>
      </w:tr>
      <w:tr xmlns:wp14="http://schemas.microsoft.com/office/word/2010/wordml" w14:paraId="282F9D2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9" w:type="dxa"/>
          </w:tcPr>
          <w:p w14:paraId="46FE0C09"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Total</w:t>
            </w:r>
          </w:p>
        </w:tc>
        <w:tc>
          <w:tcPr>
            <w:tcW w:w="2669" w:type="dxa"/>
          </w:tcPr>
          <w:p w14:paraId="0CCF700D"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100</w:t>
            </w:r>
          </w:p>
        </w:tc>
      </w:tr>
    </w:tbl>
    <w:p xmlns:wp14="http://schemas.microsoft.com/office/word/2010/wordml" w14:paraId="07459315"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10951062" wp14:textId="77777777">
      <w:pPr>
        <w:pStyle w:val="12"/>
        <w:numPr>
          <w:ilvl w:val="0"/>
          <w:numId w:val="1"/>
        </w:num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PLANTEAMIENTO DEL PROBLEMA</w:t>
      </w:r>
    </w:p>
    <w:p xmlns:wp14="http://schemas.microsoft.com/office/word/2010/wordml" w14:paraId="6537F28F"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p>
    <w:p xmlns:wp14="http://schemas.microsoft.com/office/word/2010/wordml" w14:paraId="1534E275" wp14:textId="77777777">
      <w:pPr>
        <w:spacing w:after="0" w:line="240" w:lineRule="auto"/>
        <w:jc w:val="both"/>
        <w:rPr>
          <w:del w:author="byronbp" w:date="2023-11-23T14:39:52Z" w:id="17"/>
          <w:rFonts w:cs="Arial"/>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Los ciberataques, según IBM, son aquellos que de manera no deseada intentan “robar, exponer,</w:t>
      </w:r>
    </w:p>
    <w:p xmlns:wp14="http://schemas.microsoft.com/office/word/2010/wordml" w14:paraId="233B403B" wp14:textId="77777777">
      <w:pPr>
        <w:spacing w:after="0" w:line="240" w:lineRule="auto"/>
        <w:jc w:val="both"/>
        <w:rPr>
          <w:del w:author="byronbp" w:date="2023-11-23T14:41:47Z" w:id="18"/>
          <w:rFonts w:cs="Arial"/>
          <w:color w:val="404040" w:themeColor="text1" w:themeTint="BF"/>
          <w14:textFill>
            <w14:solidFill>
              <w14:schemeClr w14:val="tx1">
                <w14:lumMod w14:val="75000"/>
                <w14:lumOff w14:val="25000"/>
              </w14:schemeClr>
            </w14:solidFill>
          </w14:textFill>
        </w:rPr>
      </w:pPr>
      <w:ins w:author="byronbp" w:date="2023-11-23T14:39:54Z" w:id="19">
        <w:r>
          <w:rPr>
            <w:rFonts w:hint="default" w:cs="Arial"/>
            <w:color w:val="404040" w:themeColor="text1" w:themeTint="BF"/>
            <w:lang/>
            <w14:textFill>
              <w14:solidFill>
                <w14:schemeClr w14:val="tx1">
                  <w14:lumMod w14:val="75000"/>
                  <w14:lumOff w14:val="25000"/>
                </w14:schemeClr>
              </w14:solidFill>
            </w14:textFill>
          </w:rPr>
          <w:t xml:space="preserve"> </w:t>
        </w:r>
      </w:ins>
      <w:r>
        <w:rPr>
          <w:rFonts w:cs="Arial"/>
          <w:color w:val="404040" w:themeColor="text1" w:themeTint="BF"/>
          <w14:textFill>
            <w14:solidFill>
              <w14:schemeClr w14:val="tx1">
                <w14:lumMod w14:val="75000"/>
                <w14:lumOff w14:val="25000"/>
              </w14:schemeClr>
            </w14:solidFill>
          </w14:textFill>
        </w:rPr>
        <w:t xml:space="preserve">alterar, deshabilitar o destruir información” (IBM, 2020). Se llega a entender, que los ciberataques son incidentes </w:t>
      </w:r>
      <w:ins w:author="byronbp" w:date="2023-11-23T14:40:24Z" w:id="20">
        <w:r>
          <w:rPr>
            <w:rFonts w:hint="default" w:cs="Arial"/>
            <w:color w:val="404040" w:themeColor="text1" w:themeTint="BF"/>
            <w:lang/>
            <w14:textFill>
              <w14:solidFill>
                <w14:schemeClr w14:val="tx1">
                  <w14:lumMod w14:val="75000"/>
                  <w14:lumOff w14:val="25000"/>
                </w14:schemeClr>
              </w14:solidFill>
            </w14:textFill>
          </w:rPr>
          <w:t>provo</w:t>
        </w:r>
      </w:ins>
      <w:ins w:author="byronbp" w:date="2023-11-23T14:40:25Z" w:id="21">
        <w:r>
          <w:rPr>
            <w:rFonts w:hint="default" w:cs="Arial"/>
            <w:color w:val="404040" w:themeColor="text1" w:themeTint="BF"/>
            <w:lang/>
            <w14:textFill>
              <w14:solidFill>
                <w14:schemeClr w14:val="tx1">
                  <w14:lumMod w14:val="75000"/>
                  <w14:lumOff w14:val="25000"/>
                </w14:schemeClr>
              </w14:solidFill>
            </w14:textFill>
          </w:rPr>
          <w:t>cados</w:t>
        </w:r>
      </w:ins>
      <w:ins w:author="byronbp" w:date="2023-11-23T14:40:26Z" w:id="22">
        <w:r>
          <w:rPr>
            <w:rFonts w:hint="default" w:cs="Arial"/>
            <w:color w:val="404040" w:themeColor="text1" w:themeTint="BF"/>
            <w:lang/>
            <w14:textFill>
              <w14:solidFill>
                <w14:schemeClr w14:val="tx1">
                  <w14:lumMod w14:val="75000"/>
                  <w14:lumOff w14:val="25000"/>
                </w14:schemeClr>
              </w14:solidFill>
            </w14:textFill>
          </w:rPr>
          <w:t xml:space="preserve"> </w:t>
        </w:r>
      </w:ins>
      <w:del w:author="byronbp" w:date="2023-11-23T14:40:20Z" w:id="23">
        <w:r>
          <w:rPr>
            <w:rFonts w:cs="Arial"/>
            <w:color w:val="404040" w:themeColor="text1" w:themeTint="BF"/>
            <w14:textFill>
              <w14:solidFill>
                <w14:schemeClr w14:val="tx1">
                  <w14:lumMod w14:val="75000"/>
                  <w14:lumOff w14:val="25000"/>
                </w14:schemeClr>
              </w14:solidFill>
            </w14:textFill>
          </w:rPr>
          <w:delText xml:space="preserve">deseados </w:delText>
        </w:r>
      </w:del>
      <w:r>
        <w:rPr>
          <w:rFonts w:cs="Arial"/>
          <w:color w:val="404040" w:themeColor="text1" w:themeTint="BF"/>
          <w14:textFill>
            <w14:solidFill>
              <w14:schemeClr w14:val="tx1">
                <w14:lumMod w14:val="75000"/>
                <w14:lumOff w14:val="25000"/>
              </w14:schemeClr>
            </w14:solidFill>
          </w14:textFill>
        </w:rPr>
        <w:t>con afectaciones de índole malicioso a empresas o individuos. Estos hechos son una creciente amenaza en la actual era digital, donde el crecimiento</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económico y poblacional de un país va ligado indirecta y directamente al flujo de información</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que se registra en internet (Robledo, 2012). El crecimiento exponencial de la interconexión</w:t>
      </w:r>
      <w:ins w:author="byronbp" w:date="2023-11-23T14:41:18Z" w:id="24">
        <w:r>
          <w:rPr>
            <w:rFonts w:hint="default" w:cs="Arial"/>
            <w:color w:val="404040" w:themeColor="text1" w:themeTint="BF"/>
            <w:lang/>
            <w14:textFill>
              <w14:solidFill>
                <w14:schemeClr w14:val="tx1">
                  <w14:lumMod w14:val="75000"/>
                  <w14:lumOff w14:val="25000"/>
                </w14:schemeClr>
              </w14:solidFill>
            </w14:textFill>
          </w:rPr>
          <w:t xml:space="preserve"> </w:t>
        </w:r>
      </w:ins>
      <w:ins w:author="byronbp" w:date="2023-11-23T14:41:25Z" w:id="25">
        <w:r>
          <w:rPr>
            <w:rFonts w:hint="default" w:cs="Arial"/>
            <w:color w:val="404040" w:themeColor="text1" w:themeTint="BF"/>
            <w:lang/>
            <w14:textFill>
              <w14:solidFill>
                <w14:schemeClr w14:val="tx1">
                  <w14:lumMod w14:val="75000"/>
                  <w14:lumOff w14:val="25000"/>
                </w14:schemeClr>
              </w14:solidFill>
            </w14:textFill>
          </w:rPr>
          <w:t>dig</w:t>
        </w:r>
      </w:ins>
      <w:ins w:author="byronbp" w:date="2023-11-23T14:41:26Z" w:id="26">
        <w:r>
          <w:rPr>
            <w:rFonts w:hint="default" w:cs="Arial"/>
            <w:color w:val="404040" w:themeColor="text1" w:themeTint="BF"/>
            <w:lang/>
            <w14:textFill>
              <w14:solidFill>
                <w14:schemeClr w14:val="tx1">
                  <w14:lumMod w14:val="75000"/>
                  <w14:lumOff w14:val="25000"/>
                </w14:schemeClr>
              </w14:solidFill>
            </w14:textFill>
          </w:rPr>
          <w:t>ital</w:t>
        </w:r>
      </w:ins>
      <w:r>
        <w:rPr>
          <w:rFonts w:cs="Arial"/>
          <w:color w:val="404040" w:themeColor="text1" w:themeTint="BF"/>
          <w14:textFill>
            <w14:solidFill>
              <w14:schemeClr w14:val="tx1">
                <w14:lumMod w14:val="75000"/>
                <w14:lumOff w14:val="25000"/>
              </w14:schemeClr>
            </w14:solidFill>
          </w14:textFill>
        </w:rPr>
        <w:t xml:space="preserve"> ha</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creado un entorno propicio para la proliferación de amenazas cibernéticas en la actualidad,</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donde las empresas se ven obligadas a protegerse de manera preventiva de estos incidentes</w:t>
      </w:r>
      <w:ins w:author="byronbp" w:date="2023-11-23T14:42:16Z" w:id="27">
        <w:r>
          <w:rPr>
            <w:rFonts w:hint="default" w:cs="Arial"/>
            <w:color w:val="404040" w:themeColor="text1" w:themeTint="BF"/>
            <w:lang/>
            <w14:textFill>
              <w14:solidFill>
                <w14:schemeClr w14:val="tx1">
                  <w14:lumMod w14:val="75000"/>
                  <w14:lumOff w14:val="25000"/>
                </w14:schemeClr>
              </w14:solidFill>
            </w14:textFill>
          </w:rPr>
          <w:t>.</w:t>
        </w:r>
      </w:ins>
      <w:del w:author="byronbp" w:date="2023-11-23T14:42:15Z" w:id="28">
        <w:r>
          <w:rPr>
            <w:rFonts w:cs="Arial"/>
            <w:color w:val="404040" w:themeColor="text1" w:themeTint="BF"/>
            <w14:textFill>
              <w14:solidFill>
                <w14:schemeClr w14:val="tx1">
                  <w14:lumMod w14:val="75000"/>
                  <w14:lumOff w14:val="25000"/>
                </w14:schemeClr>
              </w14:solidFill>
            </w14:textFill>
          </w:rPr>
          <w:delText>,</w:delText>
        </w:r>
      </w:del>
      <w:r>
        <w:rPr>
          <w:rFonts w:cs="Arial"/>
          <w:color w:val="404040" w:themeColor="text1" w:themeTint="BF"/>
          <w14:textFill>
            <w14:solidFill>
              <w14:schemeClr w14:val="tx1">
                <w14:lumMod w14:val="75000"/>
                <w14:lumOff w14:val="25000"/>
              </w14:schemeClr>
            </w14:solidFill>
          </w14:textFill>
        </w:rPr>
        <w:t xml:space="preserve"> </w:t>
      </w:r>
      <w:ins w:author="byronbp" w:date="2023-11-23T14:42:20Z" w:id="29">
        <w:r>
          <w:rPr>
            <w:rFonts w:hint="default" w:cs="Arial"/>
            <w:color w:val="404040" w:themeColor="text1" w:themeTint="BF"/>
            <w:lang/>
            <w14:textFill>
              <w14:solidFill>
                <w14:schemeClr w14:val="tx1">
                  <w14:lumMod w14:val="75000"/>
                  <w14:lumOff w14:val="25000"/>
                </w14:schemeClr>
              </w14:solidFill>
            </w14:textFill>
          </w:rPr>
          <w:t>P</w:t>
        </w:r>
      </w:ins>
      <w:del w:author="byronbp" w:date="2023-11-23T14:42:19Z" w:id="30">
        <w:r>
          <w:rPr>
            <w:rFonts w:cs="Arial"/>
            <w:color w:val="404040" w:themeColor="text1" w:themeTint="BF"/>
            <w14:textFill>
              <w14:solidFill>
                <w14:schemeClr w14:val="tx1">
                  <w14:lumMod w14:val="75000"/>
                  <w14:lumOff w14:val="25000"/>
                </w14:schemeClr>
              </w14:solidFill>
            </w14:textFill>
          </w:rPr>
          <w:delText>p</w:delText>
        </w:r>
      </w:del>
      <w:r>
        <w:rPr>
          <w:rFonts w:cs="Arial"/>
          <w:color w:val="404040" w:themeColor="text1" w:themeTint="BF"/>
          <w14:textFill>
            <w14:solidFill>
              <w14:schemeClr w14:val="tx1">
                <w14:lumMod w14:val="75000"/>
                <w14:lumOff w14:val="25000"/>
              </w14:schemeClr>
            </w14:solidFill>
          </w14:textFill>
        </w:rPr>
        <w:t>or</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su parte, los atacantes utilizan diversas</w:t>
      </w:r>
    </w:p>
    <w:p xmlns:wp14="http://schemas.microsoft.com/office/word/2010/wordml" w14:paraId="6DFB9E20" wp14:textId="77777777">
      <w:pPr>
        <w:spacing w:after="0" w:line="240" w:lineRule="auto"/>
        <w:jc w:val="both"/>
        <w:rPr>
          <w:del w:author="byronbp" w:date="2023-11-23T14:41:36Z" w:id="31"/>
          <w:rFonts w:cs="Arial"/>
          <w:color w:val="404040" w:themeColor="text1" w:themeTint="BF"/>
          <w14:textFill>
            <w14:solidFill>
              <w14:schemeClr w14:val="tx1">
                <w14:lumMod w14:val="75000"/>
                <w14:lumOff w14:val="25000"/>
              </w14:schemeClr>
            </w14:solidFill>
          </w14:textFill>
        </w:rPr>
      </w:pPr>
    </w:p>
    <w:p xmlns:wp14="http://schemas.microsoft.com/office/word/2010/wordml" w14:paraId="70DF9E56" wp14:textId="77777777">
      <w:pPr>
        <w:spacing w:after="0" w:line="240" w:lineRule="auto"/>
        <w:jc w:val="both"/>
        <w:rPr>
          <w:del w:author="byronbp" w:date="2023-11-23T14:41:49Z" w:id="32"/>
          <w:rFonts w:cs="Arial"/>
          <w:color w:val="404040" w:themeColor="text1" w:themeTint="BF"/>
          <w14:textFill>
            <w14:solidFill>
              <w14:schemeClr w14:val="tx1">
                <w14:lumMod w14:val="75000"/>
                <w14:lumOff w14:val="25000"/>
              </w14:schemeClr>
            </w14:solidFill>
          </w14:textFill>
        </w:rPr>
      </w:pPr>
    </w:p>
    <w:p xmlns:wp14="http://schemas.microsoft.com/office/word/2010/wordml" w14:paraId="63FBAE90"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ins w:author="byronbp" w:date="2023-11-23T14:41:49Z" w:id="33">
        <w:r>
          <w:rPr>
            <w:rFonts w:hint="default" w:cs="Arial"/>
            <w:color w:val="404040" w:themeColor="text1" w:themeTint="BF"/>
            <w:lang/>
            <w14:textFill>
              <w14:solidFill>
                <w14:schemeClr w14:val="tx1">
                  <w14:lumMod w14:val="75000"/>
                  <w14:lumOff w14:val="25000"/>
                </w14:schemeClr>
              </w14:solidFill>
            </w14:textFill>
          </w:rPr>
          <w:t xml:space="preserve"> </w:t>
        </w:r>
      </w:ins>
      <w:r>
        <w:rPr>
          <w:rFonts w:cs="Arial"/>
          <w:color w:val="404040" w:themeColor="text1" w:themeTint="BF"/>
          <w14:textFill>
            <w14:solidFill>
              <w14:schemeClr w14:val="tx1">
                <w14:lumMod w14:val="75000"/>
                <w14:lumOff w14:val="25000"/>
              </w14:schemeClr>
            </w14:solidFill>
          </w14:textFill>
        </w:rPr>
        <w:t>técnicas y herramientas de exploración, para analizar a</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su objetivo y posteriormente encontrar y/o generar algún tipo de vulnerabilidad dentro del</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ecosistema (infraestructura) del afectado, las cuales se puede generar de una forma física, por</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 xml:space="preserve">medio de ataques de ingeniería social, tales como </w:t>
      </w:r>
      <w:r>
        <w:rPr>
          <w:rFonts w:cs="Arial"/>
          <w:i/>
          <w:iCs/>
          <w:color w:val="404040" w:themeColor="text1" w:themeTint="BF"/>
          <w:rPrChange w:author="byronbp" w:date="2023-11-23T14:42:37Z" w:id="34">
            <w:rPr>
              <w:rFonts w:cs="Arial"/>
              <w:color w:val="404040" w:themeColor="text1" w:themeTint="BF"/>
              <w14:textFill>
                <w14:solidFill>
                  <w14:schemeClr w14:val="tx1">
                    <w14:lumMod w14:val="75000"/>
                    <w14:lumOff w14:val="25000"/>
                  </w14:schemeClr>
                </w14:solidFill>
              </w14:textFill>
            </w:rPr>
          </w:rPrChange>
          <w14:textFill>
            <w14:solidFill>
              <w14:schemeClr w14:val="tx1">
                <w14:lumMod w14:val="75000"/>
                <w14:lumOff w14:val="25000"/>
              </w14:schemeClr>
            </w14:solidFill>
          </w14:textFill>
        </w:rPr>
        <w:t xml:space="preserve">baiting </w:t>
      </w:r>
      <w:r>
        <w:rPr>
          <w:rFonts w:cs="Arial"/>
          <w:color w:val="404040" w:themeColor="text1" w:themeTint="BF"/>
          <w14:textFill>
            <w14:solidFill>
              <w14:schemeClr w14:val="tx1">
                <w14:lumMod w14:val="75000"/>
                <w14:lumOff w14:val="25000"/>
              </w14:schemeClr>
            </w14:solidFill>
          </w14:textFill>
        </w:rPr>
        <w:t xml:space="preserve">y </w:t>
      </w:r>
      <w:r>
        <w:rPr>
          <w:rFonts w:cs="Arial"/>
          <w:i/>
          <w:iCs/>
          <w:color w:val="404040" w:themeColor="text1" w:themeTint="BF"/>
          <w:rPrChange w:author="byronbp" w:date="2023-11-23T14:42:42Z" w:id="35">
            <w:rPr>
              <w:rFonts w:cs="Arial"/>
              <w:color w:val="404040" w:themeColor="text1" w:themeTint="BF"/>
              <w14:textFill>
                <w14:solidFill>
                  <w14:schemeClr w14:val="tx1">
                    <w14:lumMod w14:val="75000"/>
                    <w14:lumOff w14:val="25000"/>
                  </w14:schemeClr>
                </w14:solidFill>
              </w14:textFill>
            </w:rPr>
          </w:rPrChange>
          <w14:textFill>
            <w14:solidFill>
              <w14:schemeClr w14:val="tx1">
                <w14:lumMod w14:val="75000"/>
                <w14:lumOff w14:val="25000"/>
              </w14:schemeClr>
            </w14:solidFill>
          </w14:textFill>
        </w:rPr>
        <w:t>quid pro quo</w:t>
      </w:r>
      <w:r>
        <w:rPr>
          <w:rFonts w:cs="Arial"/>
          <w:color w:val="404040" w:themeColor="text1" w:themeTint="BF"/>
          <w14:textFill>
            <w14:solidFill>
              <w14:schemeClr w14:val="tx1">
                <w14:lumMod w14:val="75000"/>
                <w14:lumOff w14:val="25000"/>
              </w14:schemeClr>
            </w14:solidFill>
          </w14:textFill>
        </w:rPr>
        <w:t>, o de manera digital,</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 xml:space="preserve">como por ejemplo malwares, spywares, troyanos, scareware, etc (IBM, 2021). </w:t>
      </w:r>
      <w:ins w:author="byronbp" w:date="2023-11-23T14:43:28Z" w:id="36">
        <w:r>
          <w:rPr>
            <w:rFonts w:hint="default" w:cs="Arial"/>
            <w:color w:val="404040" w:themeColor="text1" w:themeTint="BF"/>
            <w:lang/>
            <w14:textFill>
              <w14:solidFill>
                <w14:schemeClr w14:val="tx1">
                  <w14:lumMod w14:val="75000"/>
                  <w14:lumOff w14:val="25000"/>
                </w14:schemeClr>
              </w14:solidFill>
            </w14:textFill>
          </w:rPr>
          <w:t>Es</w:t>
        </w:r>
      </w:ins>
      <w:ins w:author="byronbp" w:date="2023-11-23T14:43:30Z" w:id="37">
        <w:r>
          <w:rPr>
            <w:rFonts w:hint="default" w:cs="Arial"/>
            <w:color w:val="404040" w:themeColor="text1" w:themeTint="BF"/>
            <w:lang/>
            <w14:textFill>
              <w14:solidFill>
                <w14:schemeClr w14:val="tx1">
                  <w14:lumMod w14:val="75000"/>
                  <w14:lumOff w14:val="25000"/>
                </w14:schemeClr>
              </w14:solidFill>
            </w14:textFill>
          </w:rPr>
          <w:t>ta</w:t>
        </w:r>
      </w:ins>
      <w:ins w:author="byronbp" w:date="2023-11-23T14:43:31Z" w:id="38">
        <w:r>
          <w:rPr>
            <w:rFonts w:hint="default" w:cs="Arial"/>
            <w:color w:val="404040" w:themeColor="text1" w:themeTint="BF"/>
            <w:lang/>
            <w14:textFill>
              <w14:solidFill>
                <w14:schemeClr w14:val="tx1">
                  <w14:lumMod w14:val="75000"/>
                  <w14:lumOff w14:val="25000"/>
                </w14:schemeClr>
              </w14:solidFill>
            </w14:textFill>
          </w:rPr>
          <w:t xml:space="preserve"> </w:t>
        </w:r>
      </w:ins>
      <w:ins w:author="byronbp" w:date="2023-11-23T14:43:33Z" w:id="39">
        <w:r>
          <w:rPr>
            <w:rFonts w:hint="default" w:cs="Arial"/>
            <w:color w:val="404040" w:themeColor="text1" w:themeTint="BF"/>
            <w:lang/>
            <w14:textFill>
              <w14:solidFill>
                <w14:schemeClr w14:val="tx1">
                  <w14:lumMod w14:val="75000"/>
                  <w14:lumOff w14:val="25000"/>
                </w14:schemeClr>
              </w14:solidFill>
            </w14:textFill>
          </w:rPr>
          <w:t>dive</w:t>
        </w:r>
      </w:ins>
      <w:ins w:author="byronbp" w:date="2023-11-23T14:43:34Z" w:id="40">
        <w:r>
          <w:rPr>
            <w:rFonts w:hint="default" w:cs="Arial"/>
            <w:color w:val="404040" w:themeColor="text1" w:themeTint="BF"/>
            <w:lang/>
            <w14:textFill>
              <w14:solidFill>
                <w14:schemeClr w14:val="tx1">
                  <w14:lumMod w14:val="75000"/>
                  <w14:lumOff w14:val="25000"/>
                </w14:schemeClr>
              </w14:solidFill>
            </w14:textFill>
          </w:rPr>
          <w:t>rsidad</w:t>
        </w:r>
      </w:ins>
      <w:ins w:author="byronbp" w:date="2023-11-23T14:43:35Z" w:id="41">
        <w:r>
          <w:rPr>
            <w:rFonts w:hint="default" w:cs="Arial"/>
            <w:color w:val="404040" w:themeColor="text1" w:themeTint="BF"/>
            <w:lang/>
            <w14:textFill>
              <w14:solidFill>
                <w14:schemeClr w14:val="tx1">
                  <w14:lumMod w14:val="75000"/>
                  <w14:lumOff w14:val="25000"/>
                </w14:schemeClr>
              </w14:solidFill>
            </w14:textFill>
          </w:rPr>
          <w:t xml:space="preserve"> </w:t>
        </w:r>
      </w:ins>
      <w:ins w:author="byronbp" w:date="2023-11-23T14:44:08Z" w:id="42">
        <w:r>
          <w:rPr>
            <w:rFonts w:hint="default" w:cs="Arial"/>
            <w:color w:val="404040" w:themeColor="text1" w:themeTint="BF"/>
            <w:lang/>
            <w14:textFill>
              <w14:solidFill>
                <w14:schemeClr w14:val="tx1">
                  <w14:lumMod w14:val="75000"/>
                  <w14:lumOff w14:val="25000"/>
                </w14:schemeClr>
              </w14:solidFill>
            </w14:textFill>
          </w:rPr>
          <w:t>cre</w:t>
        </w:r>
      </w:ins>
      <w:ins w:author="byronbp" w:date="2023-11-23T14:44:09Z" w:id="43">
        <w:r>
          <w:rPr>
            <w:rFonts w:hint="default" w:cs="Arial"/>
            <w:color w:val="404040" w:themeColor="text1" w:themeTint="BF"/>
            <w:lang/>
            <w14:textFill>
              <w14:solidFill>
                <w14:schemeClr w14:val="tx1">
                  <w14:lumMod w14:val="75000"/>
                  <w14:lumOff w14:val="25000"/>
                </w14:schemeClr>
              </w14:solidFill>
            </w14:textFill>
          </w:rPr>
          <w:t>c</w:t>
        </w:r>
      </w:ins>
      <w:ins w:author="byronbp" w:date="2023-11-23T14:44:10Z" w:id="44">
        <w:r>
          <w:rPr>
            <w:rFonts w:hint="default" w:cs="Arial"/>
            <w:color w:val="404040" w:themeColor="text1" w:themeTint="BF"/>
            <w:lang/>
            <w14:textFill>
              <w14:solidFill>
                <w14:schemeClr w14:val="tx1">
                  <w14:lumMod w14:val="75000"/>
                  <w14:lumOff w14:val="25000"/>
                </w14:schemeClr>
              </w14:solidFill>
            </w14:textFill>
          </w:rPr>
          <w:t>i</w:t>
        </w:r>
      </w:ins>
      <w:ins w:author="byronbp" w:date="2023-11-23T14:44:11Z" w:id="45">
        <w:r>
          <w:rPr>
            <w:rFonts w:hint="default" w:cs="Arial"/>
            <w:color w:val="404040" w:themeColor="text1" w:themeTint="BF"/>
            <w:lang/>
            <w14:textFill>
              <w14:solidFill>
                <w14:schemeClr w14:val="tx1">
                  <w14:lumMod w14:val="75000"/>
                  <w14:lumOff w14:val="25000"/>
                </w14:schemeClr>
              </w14:solidFill>
            </w14:textFill>
          </w:rPr>
          <w:t xml:space="preserve">ente </w:t>
        </w:r>
      </w:ins>
      <w:ins w:author="byronbp" w:date="2023-11-23T14:43:35Z" w:id="46">
        <w:r>
          <w:rPr>
            <w:rFonts w:hint="default" w:cs="Arial"/>
            <w:color w:val="404040" w:themeColor="text1" w:themeTint="BF"/>
            <w:lang/>
            <w14:textFill>
              <w14:solidFill>
                <w14:schemeClr w14:val="tx1">
                  <w14:lumMod w14:val="75000"/>
                  <w14:lumOff w14:val="25000"/>
                </w14:schemeClr>
              </w14:solidFill>
            </w14:textFill>
          </w:rPr>
          <w:t xml:space="preserve">de </w:t>
        </w:r>
      </w:ins>
      <w:ins w:author="byronbp" w:date="2023-11-23T14:43:42Z" w:id="47">
        <w:r>
          <w:rPr>
            <w:rFonts w:hint="default" w:cs="Arial"/>
            <w:color w:val="404040" w:themeColor="text1" w:themeTint="BF"/>
            <w:lang/>
            <w14:textFill>
              <w14:solidFill>
                <w14:schemeClr w14:val="tx1">
                  <w14:lumMod w14:val="75000"/>
                  <w14:lumOff w14:val="25000"/>
                </w14:schemeClr>
              </w14:solidFill>
            </w14:textFill>
          </w:rPr>
          <w:t>t</w:t>
        </w:r>
      </w:ins>
      <w:ins w:author="byronbp" w:date="2023-11-23T14:43:43Z" w:id="48">
        <w:r>
          <w:rPr>
            <w:rFonts w:hint="default" w:cs="Arial"/>
            <w:color w:val="404040" w:themeColor="text1" w:themeTint="BF"/>
            <w:lang/>
            <w14:textFill>
              <w14:solidFill>
                <w14:schemeClr w14:val="tx1">
                  <w14:lumMod w14:val="75000"/>
                  <w14:lumOff w14:val="25000"/>
                </w14:schemeClr>
              </w14:solidFill>
            </w14:textFill>
          </w:rPr>
          <w:t>é</w:t>
        </w:r>
      </w:ins>
      <w:ins w:author="byronbp" w:date="2023-11-23T14:43:44Z" w:id="49">
        <w:r>
          <w:rPr>
            <w:rFonts w:hint="default" w:cs="Arial"/>
            <w:color w:val="404040" w:themeColor="text1" w:themeTint="BF"/>
            <w:lang/>
            <w14:textFill>
              <w14:solidFill>
                <w14:schemeClr w14:val="tx1">
                  <w14:lumMod w14:val="75000"/>
                  <w14:lumOff w14:val="25000"/>
                </w14:schemeClr>
              </w14:solidFill>
            </w14:textFill>
          </w:rPr>
          <w:t>cnica</w:t>
        </w:r>
      </w:ins>
      <w:ins w:author="byronbp" w:date="2023-11-23T14:43:45Z" w:id="50">
        <w:r>
          <w:rPr>
            <w:rFonts w:hint="default" w:cs="Arial"/>
            <w:color w:val="404040" w:themeColor="text1" w:themeTint="BF"/>
            <w:lang/>
            <w14:textFill>
              <w14:solidFill>
                <w14:schemeClr w14:val="tx1">
                  <w14:lumMod w14:val="75000"/>
                  <w14:lumOff w14:val="25000"/>
                </w14:schemeClr>
              </w14:solidFill>
            </w14:textFill>
          </w:rPr>
          <w:t xml:space="preserve">s </w:t>
        </w:r>
      </w:ins>
      <w:del w:author="byronbp" w:date="2023-11-23T14:43:53Z" w:id="51">
        <w:r>
          <w:rPr>
            <w:rFonts w:cs="Arial"/>
            <w:color w:val="404040" w:themeColor="text1" w:themeTint="BF"/>
            <w14:textFill>
              <w14:solidFill>
                <w14:schemeClr w14:val="tx1">
                  <w14:lumMod w14:val="75000"/>
                  <w14:lumOff w14:val="25000"/>
                </w14:schemeClr>
              </w14:solidFill>
            </w14:textFill>
          </w:rPr>
          <w:delText>Lo qu</w:delText>
        </w:r>
      </w:del>
      <w:del w:author="byronbp" w:date="2023-11-23T14:43:54Z" w:id="52">
        <w:r>
          <w:rPr>
            <w:rFonts w:cs="Arial"/>
            <w:color w:val="404040" w:themeColor="text1" w:themeTint="BF"/>
            <w14:textFill>
              <w14:solidFill>
                <w14:schemeClr w14:val="tx1">
                  <w14:lumMod w14:val="75000"/>
                  <w14:lumOff w14:val="25000"/>
                </w14:schemeClr>
              </w14:solidFill>
            </w14:textFill>
          </w:rPr>
          <w:delText xml:space="preserve">e </w:delText>
        </w:r>
      </w:del>
      <w:r>
        <w:rPr>
          <w:rFonts w:cs="Arial"/>
          <w:color w:val="404040" w:themeColor="text1" w:themeTint="BF"/>
          <w14:textFill>
            <w14:solidFill>
              <w14:schemeClr w14:val="tx1">
                <w14:lumMod w14:val="75000"/>
                <w14:lumOff w14:val="25000"/>
              </w14:schemeClr>
            </w14:solidFill>
          </w14:textFill>
        </w:rPr>
        <w:t>dificulta</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 xml:space="preserve">la prevención y detección de </w:t>
      </w:r>
      <w:del w:author="byronbp" w:date="2023-11-23T14:44:26Z" w:id="53">
        <w:r>
          <w:rPr>
            <w:rFonts w:hint="default" w:cs="Arial"/>
            <w:color w:val="404040" w:themeColor="text1" w:themeTint="BF"/>
            <w:lang w:val="en-US"/>
            <w14:textFill>
              <w14:solidFill>
                <w14:schemeClr w14:val="tx1">
                  <w14:lumMod w14:val="75000"/>
                  <w14:lumOff w14:val="25000"/>
                </w14:schemeClr>
              </w14:solidFill>
            </w14:textFill>
          </w:rPr>
          <w:delText xml:space="preserve">estos </w:delText>
        </w:r>
      </w:del>
      <w:ins w:author="byronbp" w:date="2023-11-23T14:44:26Z" w:id="54">
        <w:r>
          <w:rPr>
            <w:rFonts w:hint="default" w:cs="Arial"/>
            <w:color w:val="404040" w:themeColor="text1" w:themeTint="BF"/>
            <w:lang/>
            <w14:textFill>
              <w14:solidFill>
                <w14:schemeClr w14:val="tx1">
                  <w14:lumMod w14:val="75000"/>
                  <w14:lumOff w14:val="25000"/>
                </w14:schemeClr>
              </w14:solidFill>
            </w14:textFill>
          </w:rPr>
          <w:t>los</w:t>
        </w:r>
      </w:ins>
      <w:ins w:author="byronbp" w:date="2023-11-23T14:44:27Z" w:id="55">
        <w:r>
          <w:rPr>
            <w:rFonts w:hint="default" w:cs="Arial"/>
            <w:color w:val="404040" w:themeColor="text1" w:themeTint="BF"/>
            <w:lang/>
            <w14:textFill>
              <w14:solidFill>
                <w14:schemeClr w14:val="tx1">
                  <w14:lumMod w14:val="75000"/>
                  <w14:lumOff w14:val="25000"/>
                </w14:schemeClr>
              </w14:solidFill>
            </w14:textFill>
          </w:rPr>
          <w:t xml:space="preserve"> </w:t>
        </w:r>
      </w:ins>
      <w:r>
        <w:rPr>
          <w:rFonts w:cs="Arial"/>
          <w:color w:val="404040" w:themeColor="text1" w:themeTint="BF"/>
          <w14:textFill>
            <w14:solidFill>
              <w14:schemeClr w14:val="tx1">
                <w14:lumMod w14:val="75000"/>
                <w14:lumOff w14:val="25000"/>
              </w14:schemeClr>
            </w14:solidFill>
          </w14:textFill>
        </w:rPr>
        <w:t xml:space="preserve">ataques. </w:t>
      </w:r>
    </w:p>
    <w:p xmlns:wp14="http://schemas.microsoft.com/office/word/2010/wordml" w14:paraId="15FDF1E0" wp14:textId="77777777">
      <w:pPr>
        <w:spacing w:after="0" w:line="240" w:lineRule="auto"/>
        <w:jc w:val="both"/>
        <w:rPr>
          <w:del w:author="byronbp" w:date="2023-11-23T14:45:15Z" w:id="56"/>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Las intenciones de los atacantes pueden variar en</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cada caso, y estos podrían ser desde espionaje, sabotaje y extor</w:t>
      </w:r>
      <w:del w:author="byronbp" w:date="2023-11-23T14:44:39Z" w:id="57">
        <w:r>
          <w:rPr>
            <w:rFonts w:hint="default" w:cs="Arial"/>
            <w:color w:val="404040" w:themeColor="text1" w:themeTint="BF"/>
            <w:lang w:val="en-US"/>
            <w14:textFill>
              <w14:solidFill>
                <w14:schemeClr w14:val="tx1">
                  <w14:lumMod w14:val="75000"/>
                  <w14:lumOff w14:val="25000"/>
                </w14:schemeClr>
              </w14:solidFill>
            </w14:textFill>
          </w:rPr>
          <w:delText>c</w:delText>
        </w:r>
      </w:del>
      <w:ins w:author="byronbp" w:date="2023-11-23T14:44:39Z" w:id="58">
        <w:r>
          <w:rPr>
            <w:rFonts w:hint="default" w:cs="Arial"/>
            <w:color w:val="404040" w:themeColor="text1" w:themeTint="BF"/>
            <w:lang/>
            <w14:textFill>
              <w14:solidFill>
                <w14:schemeClr w14:val="tx1">
                  <w14:lumMod w14:val="75000"/>
                  <w14:lumOff w14:val="25000"/>
                </w14:schemeClr>
              </w14:solidFill>
            </w14:textFill>
          </w:rPr>
          <w:t>s</w:t>
        </w:r>
      </w:ins>
      <w:r>
        <w:rPr>
          <w:rFonts w:cs="Arial"/>
          <w:color w:val="404040" w:themeColor="text1" w:themeTint="BF"/>
          <w14:textFill>
            <w14:solidFill>
              <w14:schemeClr w14:val="tx1">
                <w14:lumMod w14:val="75000"/>
                <w14:lumOff w14:val="25000"/>
              </w14:schemeClr>
            </w14:solidFill>
          </w14:textFill>
        </w:rPr>
        <w:t>ión.</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En este contexto, es esencial comprender a rasgos básicos la naturaleza de los ciberataques, sus</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tendencias actuales y las consecuencias potenciales que surgen si no se abordan de manera</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correcta, además, se debe considerar el impacto económico y social de estos incidentes, así</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como la necesidad de desarrollar estrategias de ciberseguridad sólidas, para proteger la</w:t>
      </w:r>
    </w:p>
    <w:p xmlns:wp14="http://schemas.microsoft.com/office/word/2010/wordml" w14:paraId="58E16A6B" wp14:textId="77777777">
      <w:pPr>
        <w:spacing w:after="0" w:line="240" w:lineRule="auto"/>
        <w:jc w:val="both"/>
        <w:rPr>
          <w:color w:val="404040" w:themeColor="text1" w:themeTint="BF"/>
          <w14:textFill>
            <w14:solidFill>
              <w14:schemeClr w14:val="tx1">
                <w14:lumMod w14:val="75000"/>
                <w14:lumOff w14:val="25000"/>
              </w14:schemeClr>
            </w14:solidFill>
          </w14:textFill>
        </w:rPr>
      </w:pPr>
      <w:ins w:author="byronbp" w:date="2023-11-23T14:45:16Z" w:id="59">
        <w:r>
          <w:rPr>
            <w:rFonts w:hint="default" w:cs="Arial"/>
            <w:color w:val="404040" w:themeColor="text1" w:themeTint="BF"/>
            <w:lang/>
            <w14:textFill>
              <w14:solidFill>
                <w14:schemeClr w14:val="tx1">
                  <w14:lumMod w14:val="75000"/>
                  <w14:lumOff w14:val="25000"/>
                </w14:schemeClr>
              </w14:solidFill>
            </w14:textFill>
          </w:rPr>
          <w:t xml:space="preserve"> </w:t>
        </w:r>
      </w:ins>
      <w:r>
        <w:rPr>
          <w:rFonts w:cs="Arial"/>
          <w:color w:val="404040" w:themeColor="text1" w:themeTint="BF"/>
          <w14:textFill>
            <w14:solidFill>
              <w14:schemeClr w14:val="tx1">
                <w14:lumMod w14:val="75000"/>
                <w14:lumOff w14:val="25000"/>
              </w14:schemeClr>
            </w14:solidFill>
          </w14:textFill>
        </w:rPr>
        <w:t>información sensible y la infraestructura digital.</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Según el periódico El Tiempo, las cifras mostradas por la empresa de ciberseguridad Fortinet,</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“América Latina y el Caribe sufrieron más de 63 mil millones de intentos de ciberataques, Brasil</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recibió la mayor cantidad de intentos de ataques (23 mil millones), seguido por México (14 mil</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millones), Venezuela (10 mil millones), Colombia (5 mil millones) y Chile (4 mil millones)” (Díaz,</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2023), si bien ha tenido una reducción a comparación el año 2022, con un registro de 6 mil</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 xml:space="preserve">millones de ataques, gracias a la adopción de </w:t>
      </w:r>
      <w:r>
        <w:rPr>
          <w:rFonts w:cs="Arial"/>
          <w:i/>
          <w:iCs/>
          <w:color w:val="404040" w:themeColor="text1" w:themeTint="BF"/>
          <w:rPrChange w:author="byronbp" w:date="2023-11-23T14:46:43Z" w:id="60">
            <w:rPr>
              <w:rFonts w:cs="Arial"/>
              <w:color w:val="404040" w:themeColor="text1" w:themeTint="BF"/>
              <w14:textFill>
                <w14:solidFill>
                  <w14:schemeClr w14:val="tx1">
                    <w14:lumMod w14:val="75000"/>
                    <w14:lumOff w14:val="25000"/>
                  </w14:schemeClr>
                </w14:solidFill>
              </w14:textFill>
            </w:rPr>
          </w:rPrChange>
          <w14:textFill>
            <w14:solidFill>
              <w14:schemeClr w14:val="tx1">
                <w14:lumMod w14:val="75000"/>
                <w14:lumOff w14:val="25000"/>
              </w14:schemeClr>
            </w14:solidFill>
          </w14:textFill>
        </w:rPr>
        <w:t xml:space="preserve">ransomware </w:t>
      </w:r>
      <w:r>
        <w:rPr>
          <w:rFonts w:cs="Arial"/>
          <w:color w:val="404040" w:themeColor="text1" w:themeTint="BF"/>
          <w14:textFill>
            <w14:solidFill>
              <w14:schemeClr w14:val="tx1">
                <w14:lumMod w14:val="75000"/>
                <w14:lumOff w14:val="25000"/>
              </w14:schemeClr>
            </w14:solidFill>
          </w14:textFill>
        </w:rPr>
        <w:t>como servicio (RaaS) (Barbosa, 2022),</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estos ataques se han vuelto más específicos, dirigiéndose principalmente a empresas en los</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sectores de tecnología, manufactura, gobierno, telecomunicaciones y salud.</w:t>
      </w:r>
      <w:commentRangeStart w:id="1"/>
      <w:r>
        <w:rPr>
          <w:color w:val="404040" w:themeColor="text1" w:themeTint="BF"/>
          <w14:textFill>
            <w14:solidFill>
              <w14:schemeClr w14:val="tx1">
                <w14:lumMod w14:val="75000"/>
                <w14:lumOff w14:val="25000"/>
              </w14:schemeClr>
            </w14:solidFill>
          </w14:textFill>
        </w:rPr>
        <w:t xml:space="preserve"> </w:t>
      </w:r>
      <w:commentRangeEnd w:id="1"/>
      <w:r>
        <w:commentReference w:id="1"/>
      </w:r>
      <w:del w:author="byronbp" w:date="2023-11-23T14:47:02Z" w:id="61">
        <w:r>
          <w:rPr>
            <w:rFonts w:hint="default" w:cs="Arial"/>
            <w:color w:val="404040" w:themeColor="text1" w:themeTint="BF"/>
            <w:lang w:val="en-US"/>
            <w14:textFill>
              <w14:solidFill>
                <w14:schemeClr w14:val="tx1">
                  <w14:lumMod w14:val="75000"/>
                  <w14:lumOff w14:val="25000"/>
                </w14:schemeClr>
              </w14:solidFill>
            </w14:textFill>
          </w:rPr>
          <w:delText xml:space="preserve">Basado </w:delText>
        </w:r>
      </w:del>
      <w:ins w:author="byronbp" w:date="2023-11-23T14:47:02Z" w:id="62">
        <w:r>
          <w:rPr>
            <w:rFonts w:hint="default" w:cs="Arial"/>
            <w:color w:val="404040" w:themeColor="text1" w:themeTint="BF"/>
            <w:lang/>
            <w14:textFill>
              <w14:solidFill>
                <w14:schemeClr w14:val="tx1">
                  <w14:lumMod w14:val="75000"/>
                  <w14:lumOff w14:val="25000"/>
                </w14:schemeClr>
              </w14:solidFill>
            </w14:textFill>
          </w:rPr>
          <w:t>A p</w:t>
        </w:r>
      </w:ins>
      <w:ins w:author="byronbp" w:date="2023-11-23T14:47:03Z" w:id="63">
        <w:r>
          <w:rPr>
            <w:rFonts w:hint="default" w:cs="Arial"/>
            <w:color w:val="404040" w:themeColor="text1" w:themeTint="BF"/>
            <w:lang/>
            <w14:textFill>
              <w14:solidFill>
                <w14:schemeClr w14:val="tx1">
                  <w14:lumMod w14:val="75000"/>
                  <w14:lumOff w14:val="25000"/>
                </w14:schemeClr>
              </w14:solidFill>
            </w14:textFill>
          </w:rPr>
          <w:t>arti</w:t>
        </w:r>
      </w:ins>
      <w:ins w:author="byronbp" w:date="2023-11-23T14:47:04Z" w:id="64">
        <w:r>
          <w:rPr>
            <w:rFonts w:hint="default" w:cs="Arial"/>
            <w:color w:val="404040" w:themeColor="text1" w:themeTint="BF"/>
            <w:lang/>
            <w14:textFill>
              <w14:solidFill>
                <w14:schemeClr w14:val="tx1">
                  <w14:lumMod w14:val="75000"/>
                  <w14:lumOff w14:val="25000"/>
                </w14:schemeClr>
              </w14:solidFill>
            </w14:textFill>
          </w:rPr>
          <w:t>r de</w:t>
        </w:r>
      </w:ins>
      <w:del w:author="byronbp" w:date="2023-11-23T14:47:06Z" w:id="65">
        <w:r>
          <w:rPr>
            <w:rFonts w:cs="Arial"/>
            <w:color w:val="404040" w:themeColor="text1" w:themeTint="BF"/>
            <w14:textFill>
              <w14:solidFill>
                <w14:schemeClr w14:val="tx1">
                  <w14:lumMod w14:val="75000"/>
                  <w14:lumOff w14:val="25000"/>
                </w14:schemeClr>
              </w14:solidFill>
            </w14:textFill>
          </w:rPr>
          <w:delText>e</w:delText>
        </w:r>
      </w:del>
      <w:del w:author="byronbp" w:date="2023-11-23T14:47:07Z" w:id="66">
        <w:r>
          <w:rPr>
            <w:rFonts w:cs="Arial"/>
            <w:color w:val="404040" w:themeColor="text1" w:themeTint="BF"/>
            <w14:textFill>
              <w14:solidFill>
                <w14:schemeClr w14:val="tx1">
                  <w14:lumMod w14:val="75000"/>
                  <w14:lumOff w14:val="25000"/>
                </w14:schemeClr>
              </w14:solidFill>
            </w14:textFill>
          </w:rPr>
          <w:delText>n</w:delText>
        </w:r>
      </w:del>
      <w:r>
        <w:rPr>
          <w:rFonts w:cs="Arial"/>
          <w:color w:val="404040" w:themeColor="text1" w:themeTint="BF"/>
          <w14:textFill>
            <w14:solidFill>
              <w14:schemeClr w14:val="tx1">
                <w14:lumMod w14:val="75000"/>
                <w14:lumOff w14:val="25000"/>
              </w14:schemeClr>
            </w14:solidFill>
          </w14:textFill>
        </w:rPr>
        <w:t xml:space="preserve"> la información anterior, surge</w:t>
      </w:r>
      <w:del w:author="byronbp" w:date="2023-11-23T14:47:13Z" w:id="67">
        <w:r>
          <w:rPr>
            <w:rFonts w:cs="Arial"/>
            <w:color w:val="404040" w:themeColor="text1" w:themeTint="BF"/>
            <w14:textFill>
              <w14:solidFill>
                <w14:schemeClr w14:val="tx1">
                  <w14:lumMod w14:val="75000"/>
                  <w14:lumOff w14:val="25000"/>
                </w14:schemeClr>
              </w14:solidFill>
            </w14:textFill>
          </w:rPr>
          <w:delText>n</w:delText>
        </w:r>
      </w:del>
      <w:r>
        <w:rPr>
          <w:rFonts w:cs="Arial"/>
          <w:color w:val="404040" w:themeColor="text1" w:themeTint="BF"/>
          <w14:textFill>
            <w14:solidFill>
              <w14:schemeClr w14:val="tx1">
                <w14:lumMod w14:val="75000"/>
                <w14:lumOff w14:val="25000"/>
              </w14:schemeClr>
            </w14:solidFill>
          </w14:textFill>
        </w:rPr>
        <w:t xml:space="preserve"> la siguiente incógnita, ¿es posible identificar y adaptar</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técnicas de entrenamiento de IA adecuadas y eficaces para el contexto local, teniendo en cuenta</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el ámbito económico y poblacional</w:t>
      </w:r>
      <w:commentRangeStart w:id="2"/>
      <w:r>
        <w:rPr>
          <w:rFonts w:cs="Arial"/>
          <w:color w:val="404040" w:themeColor="text1" w:themeTint="BF"/>
          <w14:textFill>
            <w14:solidFill>
              <w14:schemeClr w14:val="tx1">
                <w14:lumMod w14:val="75000"/>
                <w14:lumOff w14:val="25000"/>
              </w14:schemeClr>
            </w14:solidFill>
          </w14:textFill>
        </w:rPr>
        <w:t xml:space="preserve"> en Medellín</w:t>
      </w:r>
      <w:commentRangeEnd w:id="2"/>
      <w:r>
        <w:commentReference w:id="2"/>
      </w:r>
      <w:r>
        <w:rPr>
          <w:rFonts w:cs="Arial"/>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En esta creciente amenaza cibernética, esta investigación no solo tiene como objetivo</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determinar la técnica de entrenamiento de IA más eficaz, sino también proporcionar</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recomendaciones prácticas y estratégicas para su implementación efectiva en empresas</w:t>
      </w:r>
      <w:r>
        <w:rPr>
          <w:color w:val="404040" w:themeColor="text1" w:themeTint="BF"/>
          <w14:textFill>
            <w14:solidFill>
              <w14:schemeClr w14:val="tx1">
                <w14:lumMod w14:val="75000"/>
                <w14:lumOff w14:val="25000"/>
              </w14:schemeClr>
            </w14:solidFill>
          </w14:textFill>
        </w:rPr>
        <w:t xml:space="preserve"> </w:t>
      </w:r>
      <w:commentRangeStart w:id="3"/>
      <w:r>
        <w:rPr>
          <w:rFonts w:cs="Arial"/>
          <w:color w:val="404040" w:themeColor="text1" w:themeTint="BF"/>
          <w14:textFill>
            <w14:solidFill>
              <w14:schemeClr w14:val="tx1">
                <w14:lumMod w14:val="75000"/>
                <w14:lumOff w14:val="25000"/>
              </w14:schemeClr>
            </w14:solidFill>
          </w14:textFill>
        </w:rPr>
        <w:t>ubicadas en la ciudad de Medellín</w:t>
      </w:r>
      <w:commentRangeEnd w:id="3"/>
      <w:r>
        <w:commentReference w:id="3"/>
      </w:r>
      <w:r>
        <w:rPr>
          <w:rFonts w:cs="Arial"/>
          <w:color w:val="404040" w:themeColor="text1" w:themeTint="BF"/>
          <w14:textFill>
            <w14:solidFill>
              <w14:schemeClr w14:val="tx1">
                <w14:lumMod w14:val="75000"/>
                <w14:lumOff w14:val="25000"/>
              </w14:schemeClr>
            </w14:solidFill>
          </w14:textFill>
        </w:rPr>
        <w:t xml:space="preserve">. </w:t>
      </w:r>
      <w:ins w:author="byronbp" w:date="2023-11-23T15:45:16Z" w:id="68">
        <w:r>
          <w:rPr>
            <w:rFonts w:hint="default" w:cs="Arial"/>
            <w:color w:val="404040" w:themeColor="text1" w:themeTint="BF"/>
            <w:lang/>
            <w14:textFill>
              <w14:solidFill>
                <w14:schemeClr w14:val="tx1">
                  <w14:lumMod w14:val="75000"/>
                  <w14:lumOff w14:val="25000"/>
                </w14:schemeClr>
              </w14:solidFill>
            </w14:textFill>
          </w:rPr>
          <w:t>Es</w:t>
        </w:r>
      </w:ins>
      <w:ins w:author="byronbp" w:date="2023-11-23T15:45:17Z" w:id="69">
        <w:r>
          <w:rPr>
            <w:rFonts w:hint="default" w:cs="Arial"/>
            <w:color w:val="404040" w:themeColor="text1" w:themeTint="BF"/>
            <w:lang/>
            <w14:textFill>
              <w14:solidFill>
                <w14:schemeClr w14:val="tx1">
                  <w14:lumMod w14:val="75000"/>
                  <w14:lumOff w14:val="25000"/>
                </w14:schemeClr>
              </w14:solidFill>
            </w14:textFill>
          </w:rPr>
          <w:t>te tra</w:t>
        </w:r>
      </w:ins>
      <w:ins w:author="byronbp" w:date="2023-11-23T15:45:18Z" w:id="70">
        <w:r>
          <w:rPr>
            <w:rFonts w:hint="default" w:cs="Arial"/>
            <w:color w:val="404040" w:themeColor="text1" w:themeTint="BF"/>
            <w:lang/>
            <w14:textFill>
              <w14:solidFill>
                <w14:schemeClr w14:val="tx1">
                  <w14:lumMod w14:val="75000"/>
                  <w14:lumOff w14:val="25000"/>
                </w14:schemeClr>
              </w14:solidFill>
            </w14:textFill>
          </w:rPr>
          <w:t>baj</w:t>
        </w:r>
      </w:ins>
      <w:ins w:author="byronbp" w:date="2023-11-23T15:45:19Z" w:id="71">
        <w:r>
          <w:rPr>
            <w:rFonts w:hint="default" w:cs="Arial"/>
            <w:color w:val="404040" w:themeColor="text1" w:themeTint="BF"/>
            <w:lang/>
            <w14:textFill>
              <w14:solidFill>
                <w14:schemeClr w14:val="tx1">
                  <w14:lumMod w14:val="75000"/>
                  <w14:lumOff w14:val="25000"/>
                </w14:schemeClr>
              </w14:solidFill>
            </w14:textFill>
          </w:rPr>
          <w:t xml:space="preserve">o </w:t>
        </w:r>
      </w:ins>
      <w:ins w:author="byronbp" w:date="2023-11-23T15:45:21Z" w:id="72">
        <w:r>
          <w:rPr>
            <w:rFonts w:hint="default" w:cs="Arial"/>
            <w:color w:val="404040" w:themeColor="text1" w:themeTint="BF"/>
            <w:lang/>
            <w14:textFill>
              <w14:solidFill>
                <w14:schemeClr w14:val="tx1">
                  <w14:lumMod w14:val="75000"/>
                  <w14:lumOff w14:val="25000"/>
                </w14:schemeClr>
              </w14:solidFill>
            </w14:textFill>
          </w:rPr>
          <w:t>b</w:t>
        </w:r>
      </w:ins>
      <w:ins w:author="byronbp" w:date="2023-11-23T15:45:22Z" w:id="73">
        <w:r>
          <w:rPr>
            <w:rFonts w:hint="default" w:cs="Arial"/>
            <w:color w:val="404040" w:themeColor="text1" w:themeTint="BF"/>
            <w:lang/>
            <w14:textFill>
              <w14:solidFill>
                <w14:schemeClr w14:val="tx1">
                  <w14:lumMod w14:val="75000"/>
                  <w14:lumOff w14:val="25000"/>
                </w14:schemeClr>
              </w14:solidFill>
            </w14:textFill>
          </w:rPr>
          <w:t>usca</w:t>
        </w:r>
      </w:ins>
      <w:del w:author="byronbp" w:date="2023-11-23T15:45:44Z" w:id="74">
        <w:r>
          <w:rPr>
            <w:rFonts w:hint="default" w:cs="Arial"/>
            <w:color w:val="404040" w:themeColor="text1" w:themeTint="BF"/>
            <w:lang w:val="en-US"/>
            <w14:textFill>
              <w14:solidFill>
                <w14:schemeClr w14:val="tx1">
                  <w14:lumMod w14:val="75000"/>
                  <w14:lumOff w14:val="25000"/>
                </w14:schemeClr>
              </w14:solidFill>
            </w14:textFill>
          </w:rPr>
          <w:delText xml:space="preserve">Esto se hace con el fin de </w:delText>
        </w:r>
      </w:del>
      <w:ins w:author="byronbp" w:date="2023-11-23T15:45:44Z" w:id="75">
        <w:r>
          <w:rPr>
            <w:rFonts w:hint="default" w:cs="Arial"/>
            <w:color w:val="404040" w:themeColor="text1" w:themeTint="BF"/>
            <w:lang/>
            <w14:textFill>
              <w14:solidFill>
                <w14:schemeClr w14:val="tx1">
                  <w14:lumMod w14:val="75000"/>
                  <w14:lumOff w14:val="25000"/>
                </w14:schemeClr>
              </w14:solidFill>
            </w14:textFill>
          </w:rPr>
          <w:t xml:space="preserve"> </w:t>
        </w:r>
      </w:ins>
      <w:r>
        <w:rPr>
          <w:rFonts w:cs="Arial"/>
          <w:color w:val="404040" w:themeColor="text1" w:themeTint="BF"/>
          <w14:textFill>
            <w14:solidFill>
              <w14:schemeClr w14:val="tx1">
                <w14:lumMod w14:val="75000"/>
                <w14:lumOff w14:val="25000"/>
              </w14:schemeClr>
            </w14:solidFill>
          </w14:textFill>
        </w:rPr>
        <w:t>fortalecer las defensas cibernéticas</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de la</w:t>
      </w:r>
      <w:ins w:author="byronbp" w:date="2023-11-23T15:47:00Z" w:id="76">
        <w:r>
          <w:rPr>
            <w:rFonts w:hint="default" w:cs="Arial"/>
            <w:color w:val="404040" w:themeColor="text1" w:themeTint="BF"/>
            <w:lang/>
            <w14:textFill>
              <w14:solidFill>
                <w14:schemeClr w14:val="tx1">
                  <w14:lumMod w14:val="75000"/>
                  <w14:lumOff w14:val="25000"/>
                </w14:schemeClr>
              </w14:solidFill>
            </w14:textFill>
          </w:rPr>
          <w:t xml:space="preserve">s </w:t>
        </w:r>
      </w:ins>
      <w:commentRangeStart w:id="4"/>
      <w:r>
        <w:rPr>
          <w:rFonts w:cs="Arial"/>
          <w:color w:val="404040" w:themeColor="text1" w:themeTint="BF"/>
          <w14:textFill>
            <w14:solidFill>
              <w14:schemeClr w14:val="tx1">
                <w14:lumMod w14:val="75000"/>
                <w14:lumOff w14:val="25000"/>
              </w14:schemeClr>
            </w14:solidFill>
          </w14:textFill>
        </w:rPr>
        <w:t xml:space="preserve"> ciudad</w:t>
      </w:r>
      <w:commentRangeEnd w:id="4"/>
      <w:r>
        <w:commentReference w:id="4"/>
      </w:r>
      <w:r>
        <w:rPr>
          <w:rFonts w:cs="Arial"/>
          <w:color w:val="404040" w:themeColor="text1" w:themeTint="BF"/>
          <w14:textFill>
            <w14:solidFill>
              <w14:schemeClr w14:val="tx1">
                <w14:lumMod w14:val="75000"/>
                <w14:lumOff w14:val="25000"/>
              </w14:schemeClr>
            </w14:solidFill>
          </w14:textFill>
        </w:rPr>
        <w:t>, permitiendo proteger la información sensible, y fomentando un entorno seguro y</w:t>
      </w:r>
      <w:r>
        <w:rPr>
          <w:color w:val="404040" w:themeColor="text1" w:themeTint="BF"/>
          <w14:textFill>
            <w14:solidFill>
              <w14:schemeClr w14:val="tx1">
                <w14:lumMod w14:val="75000"/>
                <w14:lumOff w14:val="25000"/>
              </w14:schemeClr>
            </w14:solidFill>
          </w14:textFill>
        </w:rPr>
        <w:t xml:space="preserve"> </w:t>
      </w:r>
      <w:r>
        <w:rPr>
          <w:rFonts w:cs="Arial"/>
          <w:color w:val="404040" w:themeColor="text1" w:themeTint="BF"/>
          <w14:textFill>
            <w14:solidFill>
              <w14:schemeClr w14:val="tx1">
                <w14:lumMod w14:val="75000"/>
                <w14:lumOff w14:val="25000"/>
              </w14:schemeClr>
            </w14:solidFill>
          </w14:textFill>
        </w:rPr>
        <w:t>propicio para el crecimiento económico y social.</w:t>
      </w:r>
    </w:p>
    <w:p xmlns:wp14="http://schemas.microsoft.com/office/word/2010/wordml" w14:paraId="44E871BC" wp14:textId="77777777">
      <w:pPr>
        <w:pStyle w:val="12"/>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7B1E2557" wp14:textId="77777777">
      <w:pPr>
        <w:pStyle w:val="12"/>
        <w:numPr>
          <w:ilvl w:val="0"/>
          <w:numId w:val="1"/>
        </w:num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ESTADO DEL ARTE Y/O MARCO TEÓRICO</w:t>
      </w:r>
    </w:p>
    <w:p xmlns:wp14="http://schemas.microsoft.com/office/word/2010/wordml" w14:paraId="144A5D23" wp14:textId="77777777">
      <w:pPr>
        <w:pStyle w:val="12"/>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2A1E64DC" wp14:textId="77777777">
      <w:pPr>
        <w:spacing w:after="0" w:line="240" w:lineRule="auto"/>
        <w:jc w:val="both"/>
        <w:rPr>
          <w:del w:author="byronbp" w:date="2023-11-23T15:51:12Z" w:id="78"/>
          <w:rFonts w:cs="Arial"/>
          <w:color w:val="404040" w:themeColor="text1" w:themeTint="BF"/>
          <w14:textFill>
            <w14:solidFill>
              <w14:schemeClr w14:val="tx1">
                <w14:lumMod w14:val="75000"/>
                <w14:lumOff w14:val="25000"/>
              </w14:schemeClr>
            </w14:solidFill>
          </w14:textFill>
        </w:rPr>
        <w:pPrChange w:author="byronbp" w:date="2023-11-23T15:50:58Z" w:id="77">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Los ataques informáticos mediante malware representan una de las principales amenazas para</w:t>
      </w:r>
    </w:p>
    <w:p xmlns:wp14="http://schemas.microsoft.com/office/word/2010/wordml" w14:paraId="6412986D" wp14:textId="77777777">
      <w:pPr>
        <w:spacing w:after="0" w:line="240" w:lineRule="auto"/>
        <w:jc w:val="both"/>
        <w:rPr>
          <w:del w:author="byronbp" w:date="2023-11-23T15:51:08Z" w:id="80"/>
          <w:rFonts w:hint="default"/>
          <w:color w:val="404040" w:themeColor="text1" w:themeTint="BF"/>
          <w:lang/>
          <w14:textFill>
            <w14:solidFill>
              <w14:schemeClr w14:val="tx1">
                <w14:lumMod w14:val="75000"/>
                <w14:lumOff w14:val="25000"/>
              </w14:schemeClr>
            </w14:solidFill>
          </w14:textFill>
        </w:rPr>
        <w:pPrChange w:author="byronbp" w:date="2023-11-23T15:50:58Z" w:id="79">
          <w:pPr>
            <w:spacing w:after="0" w:line="240" w:lineRule="auto"/>
            <w:jc w:val="both"/>
          </w:pPr>
        </w:pPrChange>
      </w:pPr>
      <w:ins w:author="byronbp" w:date="2023-11-23T15:51:13Z" w:id="81">
        <w:r>
          <w:rPr>
            <w:rFonts w:hint="default" w:cs="Arial"/>
            <w:color w:val="404040" w:themeColor="text1" w:themeTint="BF"/>
            <w:lang/>
            <w14:textFill>
              <w14:solidFill>
                <w14:schemeClr w14:val="tx1">
                  <w14:lumMod w14:val="75000"/>
                  <w14:lumOff w14:val="25000"/>
                </w14:schemeClr>
              </w14:solidFill>
            </w14:textFill>
          </w:rPr>
          <w:t xml:space="preserve"> </w:t>
        </w:r>
      </w:ins>
      <w:r>
        <w:rPr>
          <w:rFonts w:cs="Arial"/>
          <w:color w:val="404040" w:themeColor="text1" w:themeTint="BF"/>
          <w14:textFill>
            <w14:solidFill>
              <w14:schemeClr w14:val="tx1">
                <w14:lumMod w14:val="75000"/>
                <w14:lumOff w14:val="25000"/>
              </w14:schemeClr>
            </w14:solidFill>
          </w14:textFill>
        </w:rPr>
        <w:t>la seguridad cibernética. Este tipo de software malicioso puede causar daños graves, como la</w:t>
      </w:r>
      <w:ins w:author="byronbp" w:date="2023-11-23T15:51:08Z" w:id="82">
        <w:r>
          <w:rPr>
            <w:rFonts w:hint="default" w:cs="Arial"/>
            <w:color w:val="404040" w:themeColor="text1" w:themeTint="BF"/>
            <w:lang/>
            <w14:textFill>
              <w14:solidFill>
                <w14:schemeClr w14:val="tx1">
                  <w14:lumMod w14:val="75000"/>
                  <w14:lumOff w14:val="25000"/>
                </w14:schemeClr>
              </w14:solidFill>
            </w14:textFill>
          </w:rPr>
          <w:t xml:space="preserve"> </w:t>
        </w:r>
      </w:ins>
    </w:p>
    <w:p xmlns:wp14="http://schemas.microsoft.com/office/word/2010/wordml" w14:paraId="0EA79636" wp14:textId="77777777">
      <w:pPr>
        <w:spacing w:after="0" w:line="240" w:lineRule="auto"/>
        <w:jc w:val="both"/>
        <w:rPr>
          <w:del w:author="byronbp" w:date="2023-11-23T15:51:04Z" w:id="84"/>
          <w:rFonts w:hint="default"/>
          <w:color w:val="404040" w:themeColor="text1" w:themeTint="BF"/>
          <w:lang/>
          <w14:textFill>
            <w14:solidFill>
              <w14:schemeClr w14:val="tx1">
                <w14:lumMod w14:val="75000"/>
                <w14:lumOff w14:val="25000"/>
              </w14:schemeClr>
            </w14:solidFill>
          </w14:textFill>
        </w:rPr>
        <w:pPrChange w:author="byronbp" w:date="2023-11-23T15:50:58Z" w:id="83">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pérdida de datos, la interrupción de los servicios y el robo de información confidencial. En</w:t>
      </w:r>
      <w:ins w:author="byronbp" w:date="2023-11-23T15:51:01Z" w:id="85">
        <w:r>
          <w:rPr>
            <w:rFonts w:hint="default" w:cs="Arial"/>
            <w:color w:val="404040" w:themeColor="text1" w:themeTint="BF"/>
            <w:lang/>
            <w14:textFill>
              <w14:solidFill>
                <w14:schemeClr w14:val="tx1">
                  <w14:lumMod w14:val="75000"/>
                  <w14:lumOff w14:val="25000"/>
                </w14:schemeClr>
              </w14:solidFill>
            </w14:textFill>
          </w:rPr>
          <w:t xml:space="preserve"> </w:t>
        </w:r>
      </w:ins>
    </w:p>
    <w:p xmlns:wp14="http://schemas.microsoft.com/office/word/2010/wordml" w14:paraId="50881788" wp14:textId="77777777">
      <w:pPr>
        <w:spacing w:after="0" w:line="240" w:lineRule="auto"/>
        <w:jc w:val="both"/>
        <w:rPr>
          <w:del w:author="byronbp" w:date="2023-11-23T15:52:27Z" w:id="87"/>
          <w:color w:val="404040" w:themeColor="text1" w:themeTint="BF"/>
          <w14:textFill>
            <w14:solidFill>
              <w14:schemeClr w14:val="tx1">
                <w14:lumMod w14:val="75000"/>
                <w14:lumOff w14:val="25000"/>
              </w14:schemeClr>
            </w14:solidFill>
          </w14:textFill>
        </w:rPr>
        <w:pPrChange w:author="byronbp" w:date="2023-11-23T15:50:58Z" w:id="86">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este estado del arte, se examinará el análisis de programa</w:t>
      </w:r>
      <w:ins w:author="byronbp" w:date="2023-11-23T15:53:10Z" w:id="88">
        <w:r>
          <w:rPr>
            <w:rFonts w:hint="default" w:cs="Arial"/>
            <w:color w:val="404040" w:themeColor="text1" w:themeTint="BF"/>
            <w:lang/>
            <w14:textFill>
              <w14:solidFill>
                <w14:schemeClr w14:val="tx1">
                  <w14:lumMod w14:val="75000"/>
                  <w14:lumOff w14:val="25000"/>
                </w14:schemeClr>
              </w14:solidFill>
            </w14:textFill>
          </w:rPr>
          <w:t>s</w:t>
        </w:r>
      </w:ins>
      <w:r>
        <w:rPr>
          <w:rFonts w:cs="Arial"/>
          <w:color w:val="404040" w:themeColor="text1" w:themeTint="BF"/>
          <w14:textFill>
            <w14:solidFill>
              <w14:schemeClr w14:val="tx1">
                <w14:lumMod w14:val="75000"/>
                <w14:lumOff w14:val="25000"/>
              </w14:schemeClr>
            </w14:solidFill>
          </w14:textFill>
        </w:rPr>
        <w:t xml:space="preserve"> maligno</w:t>
      </w:r>
      <w:ins w:author="byronbp" w:date="2023-11-23T15:53:12Z" w:id="89">
        <w:r>
          <w:rPr>
            <w:rFonts w:hint="default" w:cs="Arial"/>
            <w:color w:val="404040" w:themeColor="text1" w:themeTint="BF"/>
            <w:lang/>
            <w14:textFill>
              <w14:solidFill>
                <w14:schemeClr w14:val="tx1">
                  <w14:lumMod w14:val="75000"/>
                  <w14:lumOff w14:val="25000"/>
                </w14:schemeClr>
              </w14:solidFill>
            </w14:textFill>
          </w:rPr>
          <w:t>s</w:t>
        </w:r>
      </w:ins>
      <w:r>
        <w:rPr>
          <w:rFonts w:cs="Arial"/>
          <w:color w:val="404040" w:themeColor="text1" w:themeTint="BF"/>
          <w14:textFill>
            <w14:solidFill>
              <w14:schemeClr w14:val="tx1">
                <w14:lumMod w14:val="75000"/>
                <w14:lumOff w14:val="25000"/>
              </w14:schemeClr>
            </w14:solidFill>
          </w14:textFill>
        </w:rPr>
        <w:t xml:space="preserve"> mediante el uso de técnicas</w:t>
      </w:r>
    </w:p>
    <w:p xmlns:wp14="http://schemas.microsoft.com/office/word/2010/wordml" w14:paraId="4BABAF88" wp14:textId="77777777">
      <w:pPr>
        <w:spacing w:after="0" w:line="240" w:lineRule="auto"/>
        <w:jc w:val="both"/>
        <w:rPr>
          <w:del w:author="byronbp" w:date="2023-11-23T15:52:43Z" w:id="91"/>
          <w:color w:val="404040" w:themeColor="text1" w:themeTint="BF"/>
          <w14:textFill>
            <w14:solidFill>
              <w14:schemeClr w14:val="tx1">
                <w14:lumMod w14:val="75000"/>
                <w14:lumOff w14:val="25000"/>
              </w14:schemeClr>
            </w14:solidFill>
          </w14:textFill>
        </w:rPr>
        <w:pPrChange w:author="byronbp" w:date="2023-11-23T15:50:58Z" w:id="90">
          <w:pPr>
            <w:spacing w:after="0" w:line="240" w:lineRule="auto"/>
            <w:jc w:val="both"/>
          </w:pPr>
        </w:pPrChange>
      </w:pPr>
      <w:ins w:author="byronbp" w:date="2023-11-23T15:52:28Z" w:id="92">
        <w:r>
          <w:rPr>
            <w:rFonts w:hint="default" w:cs="Arial"/>
            <w:color w:val="404040" w:themeColor="text1" w:themeTint="BF"/>
            <w:lang/>
            <w14:textFill>
              <w14:solidFill>
                <w14:schemeClr w14:val="tx1">
                  <w14:lumMod w14:val="75000"/>
                  <w14:lumOff w14:val="25000"/>
                </w14:schemeClr>
              </w14:solidFill>
            </w14:textFill>
          </w:rPr>
          <w:t xml:space="preserve"> </w:t>
        </w:r>
      </w:ins>
      <w:r>
        <w:rPr>
          <w:rFonts w:cs="Arial"/>
          <w:color w:val="404040" w:themeColor="text1" w:themeTint="BF"/>
          <w14:textFill>
            <w14:solidFill>
              <w14:schemeClr w14:val="tx1">
                <w14:lumMod w14:val="75000"/>
                <w14:lumOff w14:val="25000"/>
              </w14:schemeClr>
            </w14:solidFill>
          </w14:textFill>
        </w:rPr>
        <w:t xml:space="preserve">de </w:t>
      </w:r>
      <w:r>
        <w:rPr>
          <w:rFonts w:cs="Arial"/>
          <w:i/>
          <w:iCs/>
          <w:color w:val="404040" w:themeColor="text1" w:themeTint="BF"/>
          <w:rPrChange w:author="byronbp" w:date="2023-11-23T15:53:27Z" w:id="93">
            <w:rPr>
              <w:rFonts w:cs="Arial"/>
              <w:color w:val="404040" w:themeColor="text1" w:themeTint="BF"/>
              <w14:textFill>
                <w14:solidFill>
                  <w14:schemeClr w14:val="tx1">
                    <w14:lumMod w14:val="75000"/>
                    <w14:lumOff w14:val="25000"/>
                  </w14:schemeClr>
                </w14:solidFill>
              </w14:textFill>
            </w:rPr>
          </w:rPrChange>
          <w14:textFill>
            <w14:solidFill>
              <w14:schemeClr w14:val="tx1">
                <w14:lumMod w14:val="75000"/>
                <w14:lumOff w14:val="25000"/>
              </w14:schemeClr>
            </w14:solidFill>
          </w14:textFill>
        </w:rPr>
        <w:t>machine learning</w:t>
      </w:r>
      <w:r>
        <w:rPr>
          <w:rFonts w:cs="Arial"/>
          <w:color w:val="404040" w:themeColor="text1" w:themeTint="BF"/>
          <w14:textFill>
            <w14:solidFill>
              <w14:schemeClr w14:val="tx1">
                <w14:lumMod w14:val="75000"/>
                <w14:lumOff w14:val="25000"/>
              </w14:schemeClr>
            </w14:solidFill>
          </w14:textFill>
        </w:rPr>
        <w:t xml:space="preserve">, destacando </w:t>
      </w:r>
      <w:del w:author="byronbp" w:date="2023-11-23T15:53:36Z" w:id="94">
        <w:r>
          <w:rPr>
            <w:rFonts w:hint="default" w:cs="Arial"/>
            <w:color w:val="404040" w:themeColor="text1" w:themeTint="BF"/>
            <w:lang w:val="en-US"/>
            <w14:textFill>
              <w14:solidFill>
                <w14:schemeClr w14:val="tx1">
                  <w14:lumMod w14:val="75000"/>
                  <w14:lumOff w14:val="25000"/>
                </w14:schemeClr>
              </w14:solidFill>
            </w14:textFill>
          </w:rPr>
          <w:delText xml:space="preserve">su </w:delText>
        </w:r>
      </w:del>
      <w:ins w:author="byronbp" w:date="2023-11-23T15:53:36Z" w:id="95">
        <w:r>
          <w:rPr>
            <w:rFonts w:hint="default" w:cs="Arial"/>
            <w:color w:val="404040" w:themeColor="text1" w:themeTint="BF"/>
            <w:lang/>
            <w14:textFill>
              <w14:solidFill>
                <w14:schemeClr w14:val="tx1">
                  <w14:lumMod w14:val="75000"/>
                  <w14:lumOff w14:val="25000"/>
                </w14:schemeClr>
              </w14:solidFill>
            </w14:textFill>
          </w:rPr>
          <w:t>l</w:t>
        </w:r>
      </w:ins>
      <w:ins w:author="byronbp" w:date="2023-11-23T15:53:37Z" w:id="96">
        <w:r>
          <w:rPr>
            <w:rFonts w:hint="default" w:cs="Arial"/>
            <w:color w:val="404040" w:themeColor="text1" w:themeTint="BF"/>
            <w:lang/>
            <w14:textFill>
              <w14:solidFill>
                <w14:schemeClr w14:val="tx1">
                  <w14:lumMod w14:val="75000"/>
                  <w14:lumOff w14:val="25000"/>
                </w14:schemeClr>
              </w14:solidFill>
            </w14:textFill>
          </w:rPr>
          <w:t xml:space="preserve">a </w:t>
        </w:r>
      </w:ins>
      <w:r>
        <w:rPr>
          <w:rFonts w:cs="Arial"/>
          <w:color w:val="404040" w:themeColor="text1" w:themeTint="BF"/>
          <w14:textFill>
            <w14:solidFill>
              <w14:schemeClr w14:val="tx1">
                <w14:lumMod w14:val="75000"/>
                <w14:lumOff w14:val="25000"/>
              </w14:schemeClr>
            </w14:solidFill>
          </w14:textFill>
        </w:rPr>
        <w:t>eficacia</w:t>
      </w:r>
      <w:ins w:author="byronbp" w:date="2023-11-23T15:53:41Z" w:id="97">
        <w:r>
          <w:rPr>
            <w:rFonts w:hint="default" w:cs="Arial"/>
            <w:color w:val="404040" w:themeColor="text1" w:themeTint="BF"/>
            <w:lang/>
            <w14:textFill>
              <w14:solidFill>
                <w14:schemeClr w14:val="tx1">
                  <w14:lumMod w14:val="75000"/>
                  <w14:lumOff w14:val="25000"/>
                </w14:schemeClr>
              </w14:solidFill>
            </w14:textFill>
          </w:rPr>
          <w:t xml:space="preserve"> </w:t>
        </w:r>
      </w:ins>
      <w:ins w:author="byronbp" w:date="2023-11-23T15:53:42Z" w:id="98">
        <w:r>
          <w:rPr>
            <w:rFonts w:hint="default" w:cs="Arial"/>
            <w:color w:val="404040" w:themeColor="text1" w:themeTint="BF"/>
            <w:lang/>
            <w14:textFill>
              <w14:solidFill>
                <w14:schemeClr w14:val="tx1">
                  <w14:lumMod w14:val="75000"/>
                  <w14:lumOff w14:val="25000"/>
                </w14:schemeClr>
              </w14:solidFill>
            </w14:textFill>
          </w:rPr>
          <w:t>mo</w:t>
        </w:r>
      </w:ins>
      <w:ins w:author="byronbp" w:date="2023-11-23T15:53:43Z" w:id="99">
        <w:r>
          <w:rPr>
            <w:rFonts w:hint="default" w:cs="Arial"/>
            <w:color w:val="404040" w:themeColor="text1" w:themeTint="BF"/>
            <w:lang/>
            <w14:textFill>
              <w14:solidFill>
                <w14:schemeClr w14:val="tx1">
                  <w14:lumMod w14:val="75000"/>
                  <w14:lumOff w14:val="25000"/>
                </w14:schemeClr>
              </w14:solidFill>
            </w14:textFill>
          </w:rPr>
          <w:t>strad</w:t>
        </w:r>
      </w:ins>
      <w:ins w:author="byronbp" w:date="2023-11-23T15:53:44Z" w:id="100">
        <w:r>
          <w:rPr>
            <w:rFonts w:hint="default" w:cs="Arial"/>
            <w:color w:val="404040" w:themeColor="text1" w:themeTint="BF"/>
            <w:lang/>
            <w14:textFill>
              <w14:solidFill>
                <w14:schemeClr w14:val="tx1">
                  <w14:lumMod w14:val="75000"/>
                  <w14:lumOff w14:val="25000"/>
                </w14:schemeClr>
              </w14:solidFill>
            </w14:textFill>
          </w:rPr>
          <w:t>a</w:t>
        </w:r>
      </w:ins>
      <w:r>
        <w:rPr>
          <w:rFonts w:cs="Arial"/>
          <w:color w:val="404040" w:themeColor="text1" w:themeTint="BF"/>
          <w14:textFill>
            <w14:solidFill>
              <w14:schemeClr w14:val="tx1">
                <w14:lumMod w14:val="75000"/>
                <w14:lumOff w14:val="25000"/>
              </w14:schemeClr>
            </w14:solidFill>
          </w14:textFill>
        </w:rPr>
        <w:t xml:space="preserve"> en la detección de nuevas y desconocidas</w:t>
      </w:r>
      <w:commentRangeStart w:id="5"/>
      <w:r>
        <w:commentReference w:id="5"/>
      </w:r>
    </w:p>
    <w:p xmlns:wp14="http://schemas.microsoft.com/office/word/2010/wordml" w14:paraId="1AC76ECB"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01">
          <w:pPr>
            <w:spacing w:after="0" w:line="240" w:lineRule="auto"/>
            <w:jc w:val="both"/>
          </w:pPr>
        </w:pPrChange>
      </w:pPr>
      <w:ins w:author="byronbp" w:date="2023-11-23T15:52:43Z" w:id="102">
        <w:r>
          <w:rPr>
            <w:rFonts w:hint="default" w:cs="Arial"/>
            <w:color w:val="404040" w:themeColor="text1" w:themeTint="BF"/>
            <w:lang/>
            <w14:textFill>
              <w14:solidFill>
                <w14:schemeClr w14:val="tx1">
                  <w14:lumMod w14:val="75000"/>
                  <w14:lumOff w14:val="25000"/>
                </w14:schemeClr>
              </w14:solidFill>
            </w14:textFill>
          </w:rPr>
          <w:t xml:space="preserve"> </w:t>
        </w:r>
      </w:ins>
      <w:r>
        <w:rPr>
          <w:rFonts w:cs="Arial"/>
          <w:color w:val="404040" w:themeColor="text1" w:themeTint="BF"/>
          <w14:textFill>
            <w14:solidFill>
              <w14:schemeClr w14:val="tx1">
                <w14:lumMod w14:val="75000"/>
                <w14:lumOff w14:val="25000"/>
              </w14:schemeClr>
            </w14:solidFill>
          </w14:textFill>
        </w:rPr>
        <w:t>amenazas cibernéticas (Navarro, 2022).</w:t>
      </w:r>
    </w:p>
    <w:p xmlns:wp14="http://schemas.microsoft.com/office/word/2010/wordml" w14:paraId="00BF9FCC"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03">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Estos ataques o malwares son usualmente propagados a través de internet, y se dividen en</w:t>
      </w:r>
    </w:p>
    <w:p xmlns:wp14="http://schemas.microsoft.com/office/word/2010/wordml" w14:paraId="3648080B"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04">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diversas categorías según las intenciones de los atacantes. Estas categorías incluyen</w:t>
      </w:r>
    </w:p>
    <w:p xmlns:wp14="http://schemas.microsoft.com/office/word/2010/wordml" w14:paraId="195BA969"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05">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 xml:space="preserve">infecciones por ransomware, troyanos o spyware (García, 2022). </w:t>
      </w:r>
      <w:commentRangeStart w:id="6"/>
      <w:r>
        <w:rPr>
          <w:rFonts w:cs="Arial"/>
          <w:color w:val="404040" w:themeColor="text1" w:themeTint="BF"/>
          <w14:textFill>
            <w14:solidFill>
              <w14:schemeClr w14:val="tx1">
                <w14:lumMod w14:val="75000"/>
                <w14:lumOff w14:val="25000"/>
              </w14:schemeClr>
            </w14:solidFill>
          </w14:textFill>
        </w:rPr>
        <w:t>Estos softwares maliciosos</w:t>
      </w:r>
    </w:p>
    <w:p xmlns:wp14="http://schemas.microsoft.com/office/word/2010/wordml" w14:paraId="315B9458"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06">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pueden afectar tanto a individuos como a organizaciones completas, causando daños</w:t>
      </w:r>
    </w:p>
    <w:p xmlns:wp14="http://schemas.microsoft.com/office/word/2010/wordml" w14:paraId="65041E6C"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07">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significativos que van desde la filtración de información confidencial hasta la pérdida de</w:t>
      </w:r>
    </w:p>
    <w:p xmlns:wp14="http://schemas.microsoft.com/office/word/2010/wordml" w14:paraId="75705632"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Change w:author="byronbp" w:date="2023-11-23T15:50:58Z" w:id="108">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datos críticos y cuantiosas pérdidas económicas. Según estadísticas de Cybersecurity</w:t>
      </w:r>
    </w:p>
    <w:p xmlns:wp14="http://schemas.microsoft.com/office/word/2010/wordml" w14:paraId="50E39507"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09">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Ventures (Morgan, 2019), el costo anual de estos ataques ha ido en aumento, superando los</w:t>
      </w:r>
    </w:p>
    <w:p xmlns:wp14="http://schemas.microsoft.com/office/word/2010/wordml" w14:paraId="12FE4E7D"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10">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325 millones de dólares en 2015, 5.000 millones en 2017 y 11.500 millones en 2019 en la</w:t>
      </w:r>
    </w:p>
    <w:p xmlns:wp14="http://schemas.microsoft.com/office/word/2010/wordml" w14:paraId="76D40483"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11">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ciudad de Nueva York.</w:t>
      </w:r>
      <w:commentRangeEnd w:id="6"/>
      <w:r>
        <w:commentReference w:id="6"/>
      </w:r>
    </w:p>
    <w:p xmlns:wp14="http://schemas.microsoft.com/office/word/2010/wordml" w14:paraId="5B7D7DD3"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12">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Para que un ciberataque tenga éxito, se requiere la ejecución de un programa capaz de dañar</w:t>
      </w:r>
    </w:p>
    <w:p xmlns:wp14="http://schemas.microsoft.com/office/word/2010/wordml" w14:paraId="421A9657"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13">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y modificar el comportamiento habitual de los sistemas informáticos de la víctima (Navarro,</w:t>
      </w:r>
    </w:p>
    <w:p xmlns:wp14="http://schemas.microsoft.com/office/word/2010/wordml" w14:paraId="6FD37D1E"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14">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2022). Esto a menudo involucra engañar al usuario para explotar vulnerabilidades en el</w:t>
      </w:r>
    </w:p>
    <w:p xmlns:wp14="http://schemas.microsoft.com/office/word/2010/wordml" w14:paraId="73C9E3F5"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15">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sistema operativo. Los atacantes utilizan diversas técnicas de ingeniería social, como el</w:t>
      </w:r>
    </w:p>
    <w:p xmlns:wp14="http://schemas.microsoft.com/office/word/2010/wordml" w14:paraId="764376AC"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16">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phishing, para persuadir a las víctimas de descargar e instalar el malware.</w:t>
      </w:r>
    </w:p>
    <w:p xmlns:wp14="http://schemas.microsoft.com/office/word/2010/wordml" w14:paraId="28E4C3C6"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17">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AVTEST (AVTEST, 2023) ha informado que en los últimos años se han detectado más de</w:t>
      </w:r>
    </w:p>
    <w:p xmlns:wp14="http://schemas.microsoft.com/office/word/2010/wordml" w14:paraId="6D8B6EA7"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18">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1302 millones de piezas de malware, con más de 173 millones de nuevas variantes. Este</w:t>
      </w:r>
    </w:p>
    <w:p xmlns:wp14="http://schemas.microsoft.com/office/word/2010/wordml" w14:paraId="7A1DA09E"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19">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aumento exponencial en la cantidad de archivos maliciosos plantea un desafío significativo</w:t>
      </w:r>
    </w:p>
    <w:p xmlns:wp14="http://schemas.microsoft.com/office/word/2010/wordml" w14:paraId="445DBBA4"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20">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para la comunidad de la seguridad cibernética. Esto subraya la urgente necesidad de</w:t>
      </w:r>
    </w:p>
    <w:p xmlns:wp14="http://schemas.microsoft.com/office/word/2010/wordml" w14:paraId="44642DE4"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21">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 xml:space="preserve">soluciones más avanzadas y efectivas, como el uso de </w:t>
      </w:r>
      <w:commentRangeStart w:id="7"/>
      <w:r>
        <w:rPr>
          <w:rFonts w:cs="Arial"/>
          <w:i/>
          <w:iCs/>
          <w:color w:val="404040" w:themeColor="text1" w:themeTint="BF"/>
          <w:rPrChange w:author="byronbp" w:date="2023-11-23T15:56:25Z" w:id="122">
            <w:rPr>
              <w:rFonts w:cs="Arial"/>
              <w:color w:val="404040" w:themeColor="text1" w:themeTint="BF"/>
              <w14:textFill>
                <w14:solidFill>
                  <w14:schemeClr w14:val="tx1">
                    <w14:lumMod w14:val="75000"/>
                    <w14:lumOff w14:val="25000"/>
                  </w14:schemeClr>
                </w14:solidFill>
              </w14:textFill>
            </w:rPr>
          </w:rPrChange>
          <w14:textFill>
            <w14:solidFill>
              <w14:schemeClr w14:val="tx1">
                <w14:lumMod w14:val="75000"/>
                <w14:lumOff w14:val="25000"/>
              </w14:schemeClr>
            </w14:solidFill>
          </w14:textFill>
        </w:rPr>
        <w:t>Machine Learning</w:t>
      </w:r>
      <w:commentRangeEnd w:id="7"/>
      <w:r>
        <w:commentReference w:id="7"/>
      </w:r>
      <w:ins w:author="byronbp" w:date="2023-11-23T15:57:00Z" w:id="123">
        <w:r>
          <w:rPr>
            <w:rFonts w:hint="default" w:cs="Arial"/>
            <w:i/>
            <w:iCs/>
            <w:color w:val="404040" w:themeColor="text1" w:themeTint="BF"/>
            <w:lang/>
            <w14:textFill>
              <w14:solidFill>
                <w14:schemeClr w14:val="tx1">
                  <w14:lumMod w14:val="75000"/>
                  <w14:lumOff w14:val="25000"/>
                </w14:schemeClr>
              </w14:solidFill>
            </w14:textFill>
          </w:rPr>
          <w:t xml:space="preserve"> </w:t>
        </w:r>
      </w:ins>
      <w:ins w:author="byronbp" w:date="2023-11-23T15:57:03Z" w:id="124">
        <w:r>
          <w:rPr>
            <w:rFonts w:hint="default" w:cs="Arial"/>
            <w:i/>
            <w:iCs/>
            <w:color w:val="404040" w:themeColor="text1" w:themeTint="BF"/>
            <w:lang/>
            <w14:textFill>
              <w14:solidFill>
                <w14:schemeClr w14:val="tx1">
                  <w14:lumMod w14:val="75000"/>
                  <w14:lumOff w14:val="25000"/>
                </w14:schemeClr>
              </w14:solidFill>
            </w14:textFill>
          </w:rPr>
          <w:t>(</w:t>
        </w:r>
      </w:ins>
      <w:ins w:author="byronbp" w:date="2023-11-23T15:57:05Z" w:id="125">
        <w:r>
          <w:rPr>
            <w:rFonts w:hint="default" w:cs="Arial"/>
            <w:i/>
            <w:iCs/>
            <w:color w:val="404040" w:themeColor="text1" w:themeTint="BF"/>
            <w:lang/>
            <w14:textFill>
              <w14:solidFill>
                <w14:schemeClr w14:val="tx1">
                  <w14:lumMod w14:val="75000"/>
                  <w14:lumOff w14:val="25000"/>
                </w14:schemeClr>
              </w14:solidFill>
            </w14:textFill>
          </w:rPr>
          <w:t>ML</w:t>
        </w:r>
      </w:ins>
      <w:ins w:author="byronbp" w:date="2023-11-23T15:57:03Z" w:id="126">
        <w:r>
          <w:rPr>
            <w:rFonts w:hint="default" w:cs="Arial"/>
            <w:i/>
            <w:iCs/>
            <w:color w:val="404040" w:themeColor="text1" w:themeTint="BF"/>
            <w:lang/>
            <w14:textFill>
              <w14:solidFill>
                <w14:schemeClr w14:val="tx1">
                  <w14:lumMod w14:val="75000"/>
                  <w14:lumOff w14:val="25000"/>
                </w14:schemeClr>
              </w14:solidFill>
            </w14:textFill>
          </w:rPr>
          <w:t>)</w:t>
        </w:r>
      </w:ins>
      <w:r>
        <w:rPr>
          <w:rFonts w:cs="Arial"/>
          <w:color w:val="404040" w:themeColor="text1" w:themeTint="BF"/>
          <w14:textFill>
            <w14:solidFill>
              <w14:schemeClr w14:val="tx1">
                <w14:lumMod w14:val="75000"/>
                <w14:lumOff w14:val="25000"/>
              </w14:schemeClr>
            </w14:solidFill>
          </w14:textFill>
        </w:rPr>
        <w:t>. Al exponer</w:t>
      </w:r>
    </w:p>
    <w:p xmlns:wp14="http://schemas.microsoft.com/office/word/2010/wordml" w14:paraId="067B0255"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27">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constantemente al machine learning a las últimas variantes de malware, la inteligencia</w:t>
      </w:r>
    </w:p>
    <w:p xmlns:wp14="http://schemas.microsoft.com/office/word/2010/wordml" w14:paraId="4957C93D"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28">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artificial mejora su capacidad de detección y adaptabilidad, proporcionando una defensa más</w:t>
      </w:r>
    </w:p>
    <w:p xmlns:wp14="http://schemas.microsoft.com/office/word/2010/wordml" w14:paraId="39AF0BA7"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29">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robusta contra esta creciente ola de amenazas cibernéticas.</w:t>
      </w:r>
    </w:p>
    <w:p xmlns:wp14="http://schemas.microsoft.com/office/word/2010/wordml" w14:paraId="1BAD25D5"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30">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El análisis de malware mediante machine learning utiliza algoritmos de aprendizaje</w:t>
      </w:r>
    </w:p>
    <w:p xmlns:wp14="http://schemas.microsoft.com/office/word/2010/wordml" w14:paraId="3C3EA88C" wp14:textId="77777777">
      <w:pPr>
        <w:spacing w:after="0" w:line="240" w:lineRule="auto"/>
        <w:jc w:val="both"/>
        <w:rPr>
          <w:del w:author="byronbp" w:date="2023-11-23T15:57:48Z" w:id="132"/>
          <w:color w:val="404040" w:themeColor="text1" w:themeTint="BF"/>
          <w14:textFill>
            <w14:solidFill>
              <w14:schemeClr w14:val="tx1">
                <w14:lumMod w14:val="75000"/>
                <w14:lumOff w14:val="25000"/>
              </w14:schemeClr>
            </w14:solidFill>
          </w14:textFill>
        </w:rPr>
        <w:pPrChange w:author="byronbp" w:date="2023-11-23T15:50:58Z" w:id="131">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automático para clasificar e identificar software malicioso (García, 2022).</w:t>
      </w:r>
      <w:ins w:author="byronbp" w:date="2023-11-23T15:57:38Z" w:id="133">
        <w:r>
          <w:rPr>
            <w:rFonts w:hint="default" w:cs="Arial"/>
            <w:color w:val="404040" w:themeColor="text1" w:themeTint="BF"/>
            <w:lang/>
            <w14:textFill>
              <w14:solidFill>
                <w14:schemeClr w14:val="tx1">
                  <w14:lumMod w14:val="75000"/>
                  <w14:lumOff w14:val="25000"/>
                </w14:schemeClr>
              </w14:solidFill>
            </w14:textFill>
          </w:rPr>
          <w:t xml:space="preserve"> </w:t>
        </w:r>
      </w:ins>
      <w:ins w:author="byronbp" w:date="2023-11-23T15:57:39Z" w:id="134">
        <w:r>
          <w:rPr>
            <w:rFonts w:hint="default" w:cs="Arial"/>
            <w:color w:val="404040" w:themeColor="text1" w:themeTint="BF"/>
            <w:lang/>
            <w14:textFill>
              <w14:solidFill>
                <w14:schemeClr w14:val="tx1">
                  <w14:lumMod w14:val="75000"/>
                  <w14:lumOff w14:val="25000"/>
                </w14:schemeClr>
              </w14:solidFill>
            </w14:textFill>
          </w:rPr>
          <w:t>Es</w:t>
        </w:r>
      </w:ins>
      <w:ins w:author="byronbp" w:date="2023-11-23T15:57:40Z" w:id="135">
        <w:r>
          <w:rPr>
            <w:rFonts w:hint="default" w:cs="Arial"/>
            <w:color w:val="404040" w:themeColor="text1" w:themeTint="BF"/>
            <w:lang/>
            <w14:textFill>
              <w14:solidFill>
                <w14:schemeClr w14:val="tx1">
                  <w14:lumMod w14:val="75000"/>
                  <w14:lumOff w14:val="25000"/>
                </w14:schemeClr>
              </w14:solidFill>
            </w14:textFill>
          </w:rPr>
          <w:t>te anal</w:t>
        </w:r>
      </w:ins>
      <w:ins w:author="byronbp" w:date="2023-11-23T15:57:41Z" w:id="136">
        <w:r>
          <w:rPr>
            <w:rFonts w:hint="default" w:cs="Arial"/>
            <w:color w:val="404040" w:themeColor="text1" w:themeTint="BF"/>
            <w:lang/>
            <w14:textFill>
              <w14:solidFill>
                <w14:schemeClr w14:val="tx1">
                  <w14:lumMod w14:val="75000"/>
                  <w14:lumOff w14:val="25000"/>
                </w14:schemeClr>
              </w14:solidFill>
            </w14:textFill>
          </w:rPr>
          <w:t>isis</w:t>
        </w:r>
      </w:ins>
      <w:del w:author="byronbp" w:date="2023-11-23T15:57:43Z" w:id="137">
        <w:r>
          <w:rPr>
            <w:rFonts w:cs="Arial"/>
            <w:color w:val="404040" w:themeColor="text1" w:themeTint="BF"/>
            <w14:textFill>
              <w14:solidFill>
                <w14:schemeClr w14:val="tx1">
                  <w14:lumMod w14:val="75000"/>
                  <w14:lumOff w14:val="25000"/>
                </w14:schemeClr>
              </w14:solidFill>
            </w14:textFill>
          </w:rPr>
          <w:delText xml:space="preserve"> S</w:delText>
        </w:r>
      </w:del>
      <w:ins w:author="byronbp" w:date="2023-11-23T15:57:44Z" w:id="138">
        <w:r>
          <w:rPr>
            <w:rFonts w:hint="default" w:cs="Arial"/>
            <w:color w:val="404040" w:themeColor="text1" w:themeTint="BF"/>
            <w:lang/>
            <w14:textFill>
              <w14:solidFill>
                <w14:schemeClr w14:val="tx1">
                  <w14:lumMod w14:val="75000"/>
                  <w14:lumOff w14:val="25000"/>
                </w14:schemeClr>
              </w14:solidFill>
            </w14:textFill>
          </w:rPr>
          <w:t xml:space="preserve"> </w:t>
        </w:r>
      </w:ins>
      <w:ins w:author="byronbp" w:date="2023-11-23T15:57:45Z" w:id="139">
        <w:r>
          <w:rPr>
            <w:rFonts w:hint="default" w:cs="Arial"/>
            <w:color w:val="404040" w:themeColor="text1" w:themeTint="BF"/>
            <w:lang/>
            <w14:textFill>
              <w14:solidFill>
                <w14:schemeClr w14:val="tx1">
                  <w14:lumMod w14:val="75000"/>
                  <w14:lumOff w14:val="25000"/>
                </w14:schemeClr>
              </w14:solidFill>
            </w14:textFill>
          </w:rPr>
          <w:t>s</w:t>
        </w:r>
      </w:ins>
      <w:r>
        <w:rPr>
          <w:rFonts w:cs="Arial"/>
          <w:color w:val="404040" w:themeColor="text1" w:themeTint="BF"/>
          <w14:textFill>
            <w14:solidFill>
              <w14:schemeClr w14:val="tx1">
                <w14:lumMod w14:val="75000"/>
                <w14:lumOff w14:val="25000"/>
              </w14:schemeClr>
            </w14:solidFill>
          </w14:textFill>
        </w:rPr>
        <w:t>e divide en dos</w:t>
      </w:r>
    </w:p>
    <w:p xmlns:wp14="http://schemas.microsoft.com/office/word/2010/wordml" w14:paraId="3AFC9F0B"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40">
          <w:pPr>
            <w:spacing w:after="0" w:line="240" w:lineRule="auto"/>
            <w:jc w:val="both"/>
          </w:pPr>
        </w:pPrChange>
      </w:pPr>
      <w:ins w:author="byronbp" w:date="2023-11-23T15:57:48Z" w:id="141">
        <w:r>
          <w:rPr>
            <w:rFonts w:hint="default" w:cs="Arial"/>
            <w:color w:val="404040" w:themeColor="text1" w:themeTint="BF"/>
            <w:lang/>
            <w14:textFill>
              <w14:solidFill>
                <w14:schemeClr w14:val="tx1">
                  <w14:lumMod w14:val="75000"/>
                  <w14:lumOff w14:val="25000"/>
                </w14:schemeClr>
              </w14:solidFill>
            </w14:textFill>
          </w:rPr>
          <w:t xml:space="preserve"> </w:t>
        </w:r>
      </w:ins>
      <w:r>
        <w:rPr>
          <w:rFonts w:cs="Arial"/>
          <w:color w:val="404040" w:themeColor="text1" w:themeTint="BF"/>
          <w14:textFill>
            <w14:solidFill>
              <w14:schemeClr w14:val="tx1">
                <w14:lumMod w14:val="75000"/>
                <w14:lumOff w14:val="25000"/>
              </w14:schemeClr>
            </w14:solidFill>
          </w14:textFill>
        </w:rPr>
        <w:t>enfoques principales:</w:t>
      </w:r>
    </w:p>
    <w:p xmlns:wp14="http://schemas.microsoft.com/office/word/2010/wordml" w14:paraId="5F431F43"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42">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1. Basado en Características: Este enfoque utiliza características estáticas o</w:t>
      </w:r>
    </w:p>
    <w:p xmlns:wp14="http://schemas.microsoft.com/office/word/2010/wordml" w14:paraId="103561D9"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43">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dinámicas del malware para su identificación. Las características estáticas pueden</w:t>
      </w:r>
    </w:p>
    <w:p xmlns:wp14="http://schemas.microsoft.com/office/word/2010/wordml" w14:paraId="6EE84516"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44">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extraerse del malware sin necesidad de ejecutarlo, como el código fuente, la</w:t>
      </w:r>
    </w:p>
    <w:p xmlns:wp14="http://schemas.microsoft.com/office/word/2010/wordml" w14:paraId="3123D989"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45">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estructura de archivos o las firmas de código. Las características dinámicas se</w:t>
      </w:r>
    </w:p>
    <w:p xmlns:wp14="http://schemas.microsoft.com/office/word/2010/wordml" w14:paraId="4593730D"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46">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obtienen al ejecutar el malware y observar su comportamiento, incluyendo</w:t>
      </w:r>
    </w:p>
    <w:p xmlns:wp14="http://schemas.microsoft.com/office/word/2010/wordml" w14:paraId="58E18A24"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47">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patrones y llamadas a funciones.</w:t>
      </w:r>
    </w:p>
    <w:p xmlns:wp14="http://schemas.microsoft.com/office/word/2010/wordml" w14:paraId="270F235F"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48">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2. Basado en Aprendizaje Automático: Este enfoque utiliza algoritmos de</w:t>
      </w:r>
    </w:p>
    <w:p xmlns:wp14="http://schemas.microsoft.com/office/word/2010/wordml" w14:paraId="0C32276B"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49">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aprendizaje automático para identificar el malware. Estos algoritmos se entrenan</w:t>
      </w:r>
    </w:p>
    <w:p xmlns:wp14="http://schemas.microsoft.com/office/word/2010/wordml" w14:paraId="200811AC"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50">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en un conjunto de datos de malware conocidos para aprender a distinguir si un</w:t>
      </w:r>
    </w:p>
    <w:p xmlns:wp14="http://schemas.microsoft.com/office/word/2010/wordml" w14:paraId="22896B71" wp14:textId="77777777">
      <w:pPr>
        <w:spacing w:after="0" w:line="240" w:lineRule="auto"/>
        <w:jc w:val="both"/>
        <w:rPr>
          <w:color w:val="404040" w:themeColor="text1" w:themeTint="BF"/>
          <w14:textFill>
            <w14:solidFill>
              <w14:schemeClr w14:val="tx1">
                <w14:lumMod w14:val="75000"/>
                <w14:lumOff w14:val="25000"/>
              </w14:schemeClr>
            </w14:solidFill>
          </w14:textFill>
        </w:rPr>
        <w:pPrChange w:author="byronbp" w:date="2023-11-23T15:50:58Z" w:id="151">
          <w:pPr>
            <w:spacing w:after="0" w:line="240" w:lineRule="auto"/>
            <w:jc w:val="both"/>
          </w:pPr>
        </w:pPrChange>
      </w:pPr>
      <w:r>
        <w:rPr>
          <w:rFonts w:cs="Arial"/>
          <w:color w:val="404040" w:themeColor="text1" w:themeTint="BF"/>
          <w14:textFill>
            <w14:solidFill>
              <w14:schemeClr w14:val="tx1">
                <w14:lumMod w14:val="75000"/>
                <w14:lumOff w14:val="25000"/>
              </w14:schemeClr>
            </w14:solidFill>
          </w14:textFill>
        </w:rPr>
        <w:t>archivo es malicioso o no (gopinath &amp; Chakkaravarthy, 2022).</w:t>
      </w:r>
    </w:p>
    <w:p xmlns:wp14="http://schemas.microsoft.com/office/word/2010/wordml" w14:paraId="06B3AABA"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La aplicabilidad de la inteligencia artificial en el análisis de malwares requiere enfoques de</w:t>
      </w:r>
    </w:p>
    <w:p xmlns:wp14="http://schemas.microsoft.com/office/word/2010/wordml" w14:paraId="6A0A4B8F"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aprendizajes versátiles para lidiar con la complejidad de las decisiones autónomas frente a</w:t>
      </w:r>
    </w:p>
    <w:p xmlns:wp14="http://schemas.microsoft.com/office/word/2010/wordml" w14:paraId="2A397479"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ataques en tiempo real. Se propone la utilización del método DQEAF (Fang, Wang, &amp; Li,</w:t>
      </w:r>
    </w:p>
    <w:p xmlns:wp14="http://schemas.microsoft.com/office/word/2010/wordml" w14:paraId="29280094"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2019) para el entrenamiento de la IA. Con un rendimiento de hasta un 75%, este método</w:t>
      </w:r>
    </w:p>
    <w:p xmlns:wp14="http://schemas.microsoft.com/office/word/2010/wordml" w14:paraId="23232E83"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supera a las metodologías de aprendizaje supervisado, que se basan en características</w:t>
      </w:r>
    </w:p>
    <w:p xmlns:wp14="http://schemas.microsoft.com/office/word/2010/wordml" w14:paraId="09F1AF3F"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estáticas y son susceptibles a ataques basados en información sensible o gradiente (Anderson,</w:t>
      </w:r>
    </w:p>
    <w:p xmlns:wp14="http://schemas.microsoft.com/office/word/2010/wordml" w14:paraId="624D3907"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Kharka, &amp; Filar, 2017).</w:t>
      </w:r>
    </w:p>
    <w:p xmlns:wp14="http://schemas.microsoft.com/office/word/2010/wordml" w14:paraId="7B2235CC"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En este trabajo, se ha explorado y analizado un mecanismo de protección que utiliza diversos</w:t>
      </w:r>
    </w:p>
    <w:p xmlns:wp14="http://schemas.microsoft.com/office/word/2010/wordml" w14:paraId="13BBD88D"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algoritmos de machine learning para la detección de malware. Se encontró que, en</w:t>
      </w:r>
    </w:p>
    <w:p xmlns:wp14="http://schemas.microsoft.com/office/word/2010/wordml" w14:paraId="0A7FB1A2"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comparación con otros clasificadores, DT (árboles de decisión) (99%), CNN (redes</w:t>
      </w:r>
    </w:p>
    <w:p xmlns:wp14="http://schemas.microsoft.com/office/word/2010/wordml" w14:paraId="753A5CF0"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neuronales convencionales) (98,76%) y SVM (Máquinas de Soporte Vectorial) (96,41%)</w:t>
      </w:r>
    </w:p>
    <w:p xmlns:wp14="http://schemas.microsoft.com/office/word/2010/wordml" w14:paraId="4873CE8B"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tuvieron una mayor precisión en la detección de software malicioso cuando se combinaron</w:t>
      </w:r>
    </w:p>
    <w:p xmlns:wp14="http://schemas.microsoft.com/office/word/2010/wordml" w14:paraId="4358A4C7"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con una preselección de datos específicos.</w:t>
      </w:r>
    </w:p>
    <w:p xmlns:wp14="http://schemas.microsoft.com/office/word/2010/wordml" w14:paraId="0CE7D1A9"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En resumen, la inteligencia artificial se ha convertido en una herramienta esencial en la</w:t>
      </w:r>
    </w:p>
    <w:p xmlns:wp14="http://schemas.microsoft.com/office/word/2010/wordml" w14:paraId="38D157DD"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ciberseguridad, especialmente debido al crecimiento exponencial de los datos generados</w:t>
      </w:r>
    </w:p>
    <w:p xmlns:wp14="http://schemas.microsoft.com/office/word/2010/wordml" w14:paraId="0BE65449"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diariamente (GRUPO BIT, 2021). La automatización de tareas se vuelve crucial, ya que</w:t>
      </w:r>
      <w:commentRangeStart w:id="8"/>
      <w:r>
        <w:commentReference w:id="8"/>
      </w:r>
    </w:p>
    <w:p xmlns:wp14="http://schemas.microsoft.com/office/word/2010/wordml" w14:paraId="1E318A38"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resulta imposible supervisar cada proceso de manera manual. Los sistemas de inteligencia</w:t>
      </w:r>
    </w:p>
    <w:p xmlns:wp14="http://schemas.microsoft.com/office/word/2010/wordml" w14:paraId="334DC501"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artificial pueden adaptarse y aprender de su entorno, lo que los hace óptimos para la defensa</w:t>
      </w:r>
    </w:p>
    <w:p xmlns:wp14="http://schemas.microsoft.com/office/word/2010/wordml" w14:paraId="1C633E90"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corporativa. Además, la inclusión de la nube como una capa adicional de seguridad permite</w:t>
      </w:r>
    </w:p>
    <w:p xmlns:wp14="http://schemas.microsoft.com/office/word/2010/wordml" w14:paraId="7B8CF0EB"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el aislamiento de áreas comprometidas durante los ataques.</w:t>
      </w:r>
    </w:p>
    <w:p xmlns:wp14="http://schemas.microsoft.com/office/word/2010/wordml" w14:paraId="14988600"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Este estado del arte proporciona una visión integral de cómo el machine learning y la</w:t>
      </w:r>
    </w:p>
    <w:p xmlns:wp14="http://schemas.microsoft.com/office/word/2010/wordml" w14:paraId="63C787B8"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inteligencia artificial están revolucionando la detección y prevención de amenazas</w:t>
      </w:r>
    </w:p>
    <w:p xmlns:wp14="http://schemas.microsoft.com/office/word/2010/wordml" w14:paraId="41FFFD74"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cibernéticas, destacando la necesidad de una defensa cibernética cada vez más avanzada y</w:t>
      </w:r>
    </w:p>
    <w:p xmlns:wp14="http://schemas.microsoft.com/office/word/2010/wordml" w14:paraId="52EDCF1A"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adaptable.</w:t>
      </w:r>
    </w:p>
    <w:p xmlns:wp14="http://schemas.microsoft.com/office/word/2010/wordml" w14:paraId="738610EB" wp14:textId="77777777">
      <w:pPr>
        <w:pStyle w:val="12"/>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1940FD2D" wp14:textId="77777777">
      <w:pPr>
        <w:pStyle w:val="12"/>
        <w:numPr>
          <w:ilvl w:val="0"/>
          <w:numId w:val="1"/>
        </w:num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 xml:space="preserve">JUSTIFICACIÓN </w:t>
      </w:r>
    </w:p>
    <w:p xmlns:wp14="http://schemas.microsoft.com/office/word/2010/wordml" w14:paraId="6F6EF441" wp14:textId="77777777">
      <w:pPr>
        <w:pStyle w:val="12"/>
        <w:spacing w:after="0" w:line="240" w:lineRule="auto"/>
        <w:ind w:left="502"/>
        <w:jc w:val="both"/>
        <w:rPr>
          <w:rFonts w:cs="Calibri"/>
          <w:color w:val="404040" w:themeColor="text1" w:themeTint="BF"/>
          <w:sz w:val="24"/>
          <w:szCs w:val="24"/>
          <w14:textFill>
            <w14:solidFill>
              <w14:schemeClr w14:val="tx1">
                <w14:lumMod w14:val="75000"/>
                <w14:lumOff w14:val="25000"/>
              </w14:schemeClr>
            </w14:solidFill>
          </w14:textFill>
        </w:rPr>
      </w:pPr>
      <w:r>
        <w:rPr>
          <w:rFonts w:cs="Calibri"/>
          <w:color w:val="404040" w:themeColor="text1" w:themeTint="BF"/>
          <w:sz w:val="24"/>
          <w:szCs w:val="24"/>
          <w14:textFill>
            <w14:solidFill>
              <w14:schemeClr w14:val="tx1">
                <w14:lumMod w14:val="75000"/>
                <w14:lumOff w14:val="25000"/>
              </w14:schemeClr>
            </w14:solidFill>
          </w14:textFill>
        </w:rPr>
        <w:t>El crecimiento exponencial de los ciberataques y la creciente amenaza cibernética plantean un problema crítico en la actual era digital, afectando tanto a grandes empresas como a pequeñas, por ello, la implementación de una técnica basada en IA fortalecerá la capacidad de detección de malware en las empresas pequeñas, ayudando a mejorar el entorno de seguridad de los servicios que estas ofrecen.</w:t>
      </w:r>
      <w:commentRangeStart w:id="9"/>
      <w:r>
        <w:commentReference w:id="9"/>
      </w:r>
    </w:p>
    <w:p xmlns:wp14="http://schemas.microsoft.com/office/word/2010/wordml" w14:paraId="637805D2" wp14:textId="77777777">
      <w:pPr>
        <w:pStyle w:val="12"/>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463F29E8" wp14:textId="77777777">
      <w:pPr>
        <w:pStyle w:val="12"/>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374826E6" wp14:textId="77777777">
      <w:pPr>
        <w:pStyle w:val="12"/>
        <w:numPr>
          <w:ilvl w:val="0"/>
          <w:numId w:val="1"/>
        </w:num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OBJETIVOS</w:t>
      </w:r>
    </w:p>
    <w:p xmlns:wp14="http://schemas.microsoft.com/office/word/2010/wordml" w14:paraId="7D6D4D2F" wp14:textId="77777777">
      <w:pPr>
        <w:pStyle w:val="12"/>
        <w:numPr>
          <w:ilvl w:val="1"/>
          <w:numId w:val="1"/>
        </w:num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 xml:space="preserve">Objetivo general:  </w:t>
      </w:r>
    </w:p>
    <w:p xmlns:wp14="http://schemas.microsoft.com/office/word/2010/wordml" w14:paraId="3B7B4B86" wp14:textId="77777777">
      <w:pPr>
        <w:pStyle w:val="12"/>
        <w:spacing w:after="0" w:line="240" w:lineRule="auto"/>
        <w:ind w:left="1440"/>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394595FE" wp14:textId="77777777">
      <w:pPr>
        <w:pStyle w:val="12"/>
        <w:spacing w:after="0" w:line="240" w:lineRule="auto"/>
        <w:jc w:val="both"/>
        <w:rPr>
          <w:rFonts w:cs="Arial"/>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Implementar una aplicación de seguridad basada en IA para la detección y mitigación de malware en pequeñas empresas.</w:t>
      </w:r>
    </w:p>
    <w:p xmlns:wp14="http://schemas.microsoft.com/office/word/2010/wordml" w14:paraId="3A0FF5F2" wp14:textId="77777777">
      <w:pPr>
        <w:pStyle w:val="12"/>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24BFCDC5" wp14:textId="77777777">
      <w:pPr>
        <w:pStyle w:val="12"/>
        <w:numPr>
          <w:ilvl w:val="1"/>
          <w:numId w:val="1"/>
        </w:num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Objetivos específicos:</w:t>
      </w:r>
    </w:p>
    <w:p xmlns:wp14="http://schemas.microsoft.com/office/word/2010/wordml" w14:paraId="5630AD66" wp14:textId="77777777">
      <w:pPr>
        <w:pStyle w:val="12"/>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30C2F6AD" wp14:textId="77777777">
      <w:pPr>
        <w:pStyle w:val="12"/>
        <w:numPr>
          <w:ilvl w:val="1"/>
          <w:numId w:val="2"/>
        </w:numPr>
        <w:spacing w:after="0" w:line="240" w:lineRule="auto"/>
        <w:jc w:val="both"/>
        <w:rPr>
          <w:rFonts w:cs="Calibri"/>
          <w:bCs/>
          <w:color w:val="404040" w:themeColor="text1" w:themeTint="BF"/>
          <w:sz w:val="24"/>
          <w:szCs w:val="24"/>
          <w14:textFill>
            <w14:solidFill>
              <w14:schemeClr w14:val="tx1">
                <w14:lumMod w14:val="75000"/>
                <w14:lumOff w14:val="25000"/>
              </w14:schemeClr>
            </w14:solidFill>
          </w14:textFill>
        </w:rPr>
      </w:pPr>
      <w:r>
        <w:rPr>
          <w:rFonts w:cs="Calibri"/>
          <w:bCs/>
          <w:color w:val="404040" w:themeColor="text1" w:themeTint="BF"/>
          <w:sz w:val="24"/>
          <w:szCs w:val="24"/>
          <w14:textFill>
            <w14:solidFill>
              <w14:schemeClr w14:val="tx1">
                <w14:lumMod w14:val="75000"/>
                <w14:lumOff w14:val="25000"/>
              </w14:schemeClr>
            </w14:solidFill>
          </w14:textFill>
        </w:rPr>
        <w:t>Identificar los tipos de malware con mayor impacto que afectan a las pequeñas empresas.</w:t>
      </w:r>
    </w:p>
    <w:p xmlns:wp14="http://schemas.microsoft.com/office/word/2010/wordml" w14:paraId="2452726F" wp14:textId="77777777">
      <w:pPr>
        <w:pStyle w:val="12"/>
        <w:numPr>
          <w:ilvl w:val="1"/>
          <w:numId w:val="2"/>
        </w:numPr>
        <w:spacing w:after="0" w:line="240" w:lineRule="auto"/>
        <w:jc w:val="both"/>
        <w:rPr>
          <w:rFonts w:cs="Calibri"/>
          <w:bCs/>
          <w:color w:val="404040" w:themeColor="text1" w:themeTint="BF"/>
          <w:sz w:val="24"/>
          <w:szCs w:val="24"/>
          <w14:textFill>
            <w14:solidFill>
              <w14:schemeClr w14:val="tx1">
                <w14:lumMod w14:val="75000"/>
                <w14:lumOff w14:val="25000"/>
              </w14:schemeClr>
            </w14:solidFill>
          </w14:textFill>
        </w:rPr>
      </w:pPr>
      <w:r>
        <w:rPr>
          <w:rFonts w:cs="Calibri"/>
          <w:bCs/>
          <w:color w:val="404040" w:themeColor="text1" w:themeTint="BF"/>
          <w:sz w:val="24"/>
          <w:szCs w:val="24"/>
          <w14:textFill>
            <w14:solidFill>
              <w14:schemeClr w14:val="tx1">
                <w14:lumMod w14:val="75000"/>
                <w14:lumOff w14:val="25000"/>
              </w14:schemeClr>
            </w14:solidFill>
          </w14:textFill>
        </w:rPr>
        <w:t>Proponer una técnica basada en IA para la prevención de malware</w:t>
      </w:r>
    </w:p>
    <w:p xmlns:wp14="http://schemas.microsoft.com/office/word/2010/wordml" w14:paraId="4B5EAE18" wp14:textId="77777777">
      <w:pPr>
        <w:pStyle w:val="12"/>
        <w:numPr>
          <w:ilvl w:val="1"/>
          <w:numId w:val="2"/>
        </w:numPr>
        <w:spacing w:after="0" w:line="240" w:lineRule="auto"/>
        <w:jc w:val="both"/>
        <w:rPr>
          <w:rFonts w:cs="Calibri"/>
          <w:bCs/>
          <w:color w:val="404040" w:themeColor="text1" w:themeTint="BF"/>
          <w:sz w:val="24"/>
          <w:szCs w:val="24"/>
          <w14:textFill>
            <w14:solidFill>
              <w14:schemeClr w14:val="tx1">
                <w14:lumMod w14:val="75000"/>
                <w14:lumOff w14:val="25000"/>
              </w14:schemeClr>
            </w14:solidFill>
          </w14:textFill>
        </w:rPr>
      </w:pPr>
      <w:r>
        <w:rPr>
          <w:rFonts w:cs="Calibri"/>
          <w:bCs/>
          <w:color w:val="404040" w:themeColor="text1" w:themeTint="BF"/>
          <w:sz w:val="24"/>
          <w:szCs w:val="24"/>
          <w14:textFill>
            <w14:solidFill>
              <w14:schemeClr w14:val="tx1">
                <w14:lumMod w14:val="75000"/>
                <w14:lumOff w14:val="25000"/>
              </w14:schemeClr>
            </w14:solidFill>
          </w14:textFill>
        </w:rPr>
        <w:t>Implementar la técnica basada en IA para la prevención de malware</w:t>
      </w:r>
    </w:p>
    <w:p xmlns:wp14="http://schemas.microsoft.com/office/word/2010/wordml" w14:paraId="7C910F25" wp14:textId="77777777">
      <w:pPr>
        <w:pStyle w:val="12"/>
        <w:numPr>
          <w:ilvl w:val="1"/>
          <w:numId w:val="2"/>
        </w:numPr>
        <w:spacing w:after="0" w:line="240" w:lineRule="auto"/>
        <w:jc w:val="both"/>
        <w:rPr>
          <w:rFonts w:cs="Calibri"/>
          <w:bCs/>
          <w:color w:val="404040" w:themeColor="text1" w:themeTint="BF"/>
          <w:sz w:val="24"/>
          <w:szCs w:val="24"/>
          <w14:textFill>
            <w14:solidFill>
              <w14:schemeClr w14:val="tx1">
                <w14:lumMod w14:val="75000"/>
                <w14:lumOff w14:val="25000"/>
              </w14:schemeClr>
            </w14:solidFill>
          </w14:textFill>
        </w:rPr>
      </w:pPr>
      <w:r>
        <w:rPr>
          <w:rFonts w:cs="Calibri"/>
          <w:bCs/>
          <w:color w:val="404040" w:themeColor="text1" w:themeTint="BF"/>
          <w:sz w:val="24"/>
          <w:szCs w:val="24"/>
          <w14:textFill>
            <w14:solidFill>
              <w14:schemeClr w14:val="tx1">
                <w14:lumMod w14:val="75000"/>
                <w14:lumOff w14:val="25000"/>
              </w14:schemeClr>
            </w14:solidFill>
          </w14:textFill>
        </w:rPr>
        <w:t xml:space="preserve"> Medir precisión de la técnica implementada y su velocidad de respuesta.</w:t>
      </w:r>
    </w:p>
    <w:p xmlns:wp14="http://schemas.microsoft.com/office/word/2010/wordml" w14:paraId="61829076" wp14:textId="77777777">
      <w:pPr>
        <w:pStyle w:val="12"/>
        <w:spacing w:after="0" w:line="240" w:lineRule="auto"/>
        <w:ind w:left="1440"/>
        <w:jc w:val="both"/>
        <w:rPr>
          <w:rFonts w:cs="Calibri"/>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2BA226A1" wp14:textId="77777777">
      <w:pPr>
        <w:pStyle w:val="12"/>
        <w:spacing w:after="0" w:line="240" w:lineRule="auto"/>
        <w:ind w:left="1440"/>
        <w:jc w:val="both"/>
        <w:rPr>
          <w:rFonts w:cs="Calibri"/>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17AD93B2"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392FDD71" wp14:textId="77777777">
      <w:pPr>
        <w:pStyle w:val="12"/>
        <w:numPr>
          <w:ilvl w:val="0"/>
          <w:numId w:val="1"/>
        </w:num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METODOLOGÍA</w:t>
      </w:r>
    </w:p>
    <w:p xmlns:wp14="http://schemas.microsoft.com/office/word/2010/wordml" w14:paraId="0DE4B5B7" wp14:textId="77777777">
      <w:pPr>
        <w:pStyle w:val="12"/>
        <w:spacing w:after="0" w:line="240" w:lineRule="auto"/>
        <w:ind w:left="502"/>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1175450F" wp14:textId="77777777">
      <w:pPr>
        <w:pStyle w:val="12"/>
        <w:spacing w:after="0" w:line="240" w:lineRule="auto"/>
        <w:ind w:left="502"/>
        <w:jc w:val="both"/>
        <w:rPr>
          <w:rFonts w:cs="Calibri"/>
          <w:color w:val="404040" w:themeColor="text1" w:themeTint="BF"/>
          <w:sz w:val="24"/>
          <w:szCs w:val="24"/>
          <w14:textFill>
            <w14:solidFill>
              <w14:schemeClr w14:val="tx1">
                <w14:lumMod w14:val="75000"/>
                <w14:lumOff w14:val="25000"/>
              </w14:schemeClr>
            </w14:solidFill>
          </w14:textFill>
        </w:rPr>
      </w:pPr>
      <w:del w:author="byronbp" w:date="2023-11-23T16:02:00Z" w:id="152">
        <w:r>
          <w:rPr>
            <w:rFonts w:hint="default" w:cs="Calibri"/>
            <w:color w:val="404040" w:themeColor="text1" w:themeTint="BF"/>
            <w:sz w:val="24"/>
            <w:szCs w:val="24"/>
            <w:lang w:val="en-US"/>
            <w14:textFill>
              <w14:solidFill>
                <w14:schemeClr w14:val="tx1">
                  <w14:lumMod w14:val="75000"/>
                  <w14:lumOff w14:val="25000"/>
                </w14:schemeClr>
              </w14:solidFill>
            </w14:textFill>
          </w:rPr>
          <w:delText xml:space="preserve">Realizamos </w:delText>
        </w:r>
      </w:del>
      <w:ins w:author="byronbp" w:date="2023-11-23T16:02:02Z" w:id="153">
        <w:r>
          <w:rPr>
            <w:rFonts w:hint="default" w:cs="Calibri"/>
            <w:color w:val="404040" w:themeColor="text1" w:themeTint="BF"/>
            <w:sz w:val="24"/>
            <w:szCs w:val="24"/>
            <w:lang/>
            <w14:textFill>
              <w14:solidFill>
                <w14:schemeClr w14:val="tx1">
                  <w14:lumMod w14:val="75000"/>
                  <w14:lumOff w14:val="25000"/>
                </w14:schemeClr>
              </w14:solidFill>
            </w14:textFill>
          </w:rPr>
          <w:t xml:space="preserve">Se </w:t>
        </w:r>
      </w:ins>
      <w:ins w:author="byronbp" w:date="2023-11-23T16:02:04Z" w:id="154">
        <w:r>
          <w:rPr>
            <w:rFonts w:hint="default" w:cs="Calibri"/>
            <w:color w:val="404040" w:themeColor="text1" w:themeTint="BF"/>
            <w:sz w:val="24"/>
            <w:szCs w:val="24"/>
            <w:lang/>
            <w14:textFill>
              <w14:solidFill>
                <w14:schemeClr w14:val="tx1">
                  <w14:lumMod w14:val="75000"/>
                  <w14:lumOff w14:val="25000"/>
                </w14:schemeClr>
              </w14:solidFill>
            </w14:textFill>
          </w:rPr>
          <w:t>reali</w:t>
        </w:r>
      </w:ins>
      <w:ins w:author="byronbp" w:date="2023-11-23T16:02:05Z" w:id="155">
        <w:r>
          <w:rPr>
            <w:rFonts w:hint="default" w:cs="Calibri"/>
            <w:color w:val="404040" w:themeColor="text1" w:themeTint="BF"/>
            <w:sz w:val="24"/>
            <w:szCs w:val="24"/>
            <w:lang/>
            <w14:textFill>
              <w14:solidFill>
                <w14:schemeClr w14:val="tx1">
                  <w14:lumMod w14:val="75000"/>
                  <w14:lumOff w14:val="25000"/>
                </w14:schemeClr>
              </w14:solidFill>
            </w14:textFill>
          </w:rPr>
          <w:t>za</w:t>
        </w:r>
      </w:ins>
      <w:ins w:author="byronbp" w:date="2023-11-23T16:02:06Z" w:id="156">
        <w:r>
          <w:rPr>
            <w:rFonts w:hint="default" w:cs="Calibri"/>
            <w:color w:val="404040" w:themeColor="text1" w:themeTint="BF"/>
            <w:sz w:val="24"/>
            <w:szCs w:val="24"/>
            <w:lang/>
            <w14:textFill>
              <w14:solidFill>
                <w14:schemeClr w14:val="tx1">
                  <w14:lumMod w14:val="75000"/>
                  <w14:lumOff w14:val="25000"/>
                </w14:schemeClr>
              </w14:solidFill>
            </w14:textFill>
          </w:rPr>
          <w:t xml:space="preserve"> </w:t>
        </w:r>
      </w:ins>
      <w:r>
        <w:rPr>
          <w:rFonts w:cs="Calibri"/>
          <w:color w:val="404040" w:themeColor="text1" w:themeTint="BF"/>
          <w:sz w:val="24"/>
          <w:szCs w:val="24"/>
          <w14:textFill>
            <w14:solidFill>
              <w14:schemeClr w14:val="tx1">
                <w14:lumMod w14:val="75000"/>
                <w14:lumOff w14:val="25000"/>
              </w14:schemeClr>
            </w14:solidFill>
          </w14:textFill>
        </w:rPr>
        <w:t xml:space="preserve">un estudio bibliográfico de malwares existentes para construir una sólida base de conocimientos. A continuación, </w:t>
      </w:r>
      <w:del w:author="byronbp" w:date="2023-11-23T16:02:11Z" w:id="157">
        <w:r>
          <w:rPr>
            <w:rFonts w:hint="default" w:cs="Calibri"/>
            <w:color w:val="404040" w:themeColor="text1" w:themeTint="BF"/>
            <w:sz w:val="24"/>
            <w:szCs w:val="24"/>
            <w:lang w:val="en-US"/>
            <w14:textFill>
              <w14:solidFill>
                <w14:schemeClr w14:val="tx1">
                  <w14:lumMod w14:val="75000"/>
                  <w14:lumOff w14:val="25000"/>
                </w14:schemeClr>
              </w14:solidFill>
            </w14:textFill>
          </w:rPr>
          <w:delText xml:space="preserve">creamos </w:delText>
        </w:r>
      </w:del>
      <w:ins w:author="byronbp" w:date="2023-11-23T16:02:11Z" w:id="158">
        <w:r>
          <w:rPr>
            <w:rFonts w:hint="default" w:cs="Calibri"/>
            <w:color w:val="404040" w:themeColor="text1" w:themeTint="BF"/>
            <w:sz w:val="24"/>
            <w:szCs w:val="24"/>
            <w:lang/>
            <w14:textFill>
              <w14:solidFill>
                <w14:schemeClr w14:val="tx1">
                  <w14:lumMod w14:val="75000"/>
                  <w14:lumOff w14:val="25000"/>
                </w14:schemeClr>
              </w14:solidFill>
            </w14:textFill>
          </w:rPr>
          <w:t>se c</w:t>
        </w:r>
      </w:ins>
      <w:ins w:author="byronbp" w:date="2023-11-23T16:02:12Z" w:id="159">
        <w:r>
          <w:rPr>
            <w:rFonts w:hint="default" w:cs="Calibri"/>
            <w:color w:val="404040" w:themeColor="text1" w:themeTint="BF"/>
            <w:sz w:val="24"/>
            <w:szCs w:val="24"/>
            <w:lang/>
            <w14:textFill>
              <w14:solidFill>
                <w14:schemeClr w14:val="tx1">
                  <w14:lumMod w14:val="75000"/>
                  <w14:lumOff w14:val="25000"/>
                </w14:schemeClr>
              </w14:solidFill>
            </w14:textFill>
          </w:rPr>
          <w:t>rea</w:t>
        </w:r>
      </w:ins>
      <w:ins w:author="byronbp" w:date="2023-11-23T16:02:13Z" w:id="160">
        <w:r>
          <w:rPr>
            <w:rFonts w:hint="default" w:cs="Calibri"/>
            <w:color w:val="404040" w:themeColor="text1" w:themeTint="BF"/>
            <w:sz w:val="24"/>
            <w:szCs w:val="24"/>
            <w:lang/>
            <w14:textFill>
              <w14:solidFill>
                <w14:schemeClr w14:val="tx1">
                  <w14:lumMod w14:val="75000"/>
                  <w14:lumOff w14:val="25000"/>
                </w14:schemeClr>
              </w14:solidFill>
            </w14:textFill>
          </w:rPr>
          <w:t xml:space="preserve"> </w:t>
        </w:r>
      </w:ins>
      <w:r>
        <w:rPr>
          <w:rFonts w:cs="Calibri"/>
          <w:color w:val="404040" w:themeColor="text1" w:themeTint="BF"/>
          <w:sz w:val="24"/>
          <w:szCs w:val="24"/>
          <w14:textFill>
            <w14:solidFill>
              <w14:schemeClr w14:val="tx1">
                <w14:lumMod w14:val="75000"/>
                <w14:lumOff w14:val="25000"/>
              </w14:schemeClr>
            </w14:solidFill>
          </w14:textFill>
        </w:rPr>
        <w:t xml:space="preserve">una tabla de resumen del estudio bibliográfico para organizar la información de manera clara y concisa. </w:t>
      </w:r>
      <w:del w:author="byronbp" w:date="2023-11-23T16:02:20Z" w:id="161">
        <w:r>
          <w:rPr>
            <w:rFonts w:hint="default" w:cs="Calibri"/>
            <w:color w:val="404040" w:themeColor="text1" w:themeTint="BF"/>
            <w:sz w:val="24"/>
            <w:szCs w:val="24"/>
            <w:lang w:val="en-US"/>
            <w14:textFill>
              <w14:solidFill>
                <w14:schemeClr w14:val="tx1">
                  <w14:lumMod w14:val="75000"/>
                  <w14:lumOff w14:val="25000"/>
                </w14:schemeClr>
              </w14:solidFill>
            </w14:textFill>
          </w:rPr>
          <w:delText xml:space="preserve">Hacemos </w:delText>
        </w:r>
      </w:del>
      <w:ins w:author="byronbp" w:date="2023-11-23T16:02:20Z" w:id="162">
        <w:r>
          <w:rPr>
            <w:rFonts w:hint="default" w:cs="Calibri"/>
            <w:color w:val="404040" w:themeColor="text1" w:themeTint="BF"/>
            <w:sz w:val="24"/>
            <w:szCs w:val="24"/>
            <w:lang/>
            <w14:textFill>
              <w14:solidFill>
                <w14:schemeClr w14:val="tx1">
                  <w14:lumMod w14:val="75000"/>
                  <w14:lumOff w14:val="25000"/>
                </w14:schemeClr>
              </w14:solidFill>
            </w14:textFill>
          </w:rPr>
          <w:t>Se h</w:t>
        </w:r>
      </w:ins>
      <w:ins w:author="byronbp" w:date="2023-11-23T16:02:21Z" w:id="163">
        <w:r>
          <w:rPr>
            <w:rFonts w:hint="default" w:cs="Calibri"/>
            <w:color w:val="404040" w:themeColor="text1" w:themeTint="BF"/>
            <w:sz w:val="24"/>
            <w:szCs w:val="24"/>
            <w:lang/>
            <w14:textFill>
              <w14:solidFill>
                <w14:schemeClr w14:val="tx1">
                  <w14:lumMod w14:val="75000"/>
                  <w14:lumOff w14:val="25000"/>
                </w14:schemeClr>
              </w14:solidFill>
            </w14:textFill>
          </w:rPr>
          <w:t>ace</w:t>
        </w:r>
      </w:ins>
      <w:ins w:author="byronbp" w:date="2023-11-23T16:02:22Z" w:id="164">
        <w:r>
          <w:rPr>
            <w:rFonts w:hint="default" w:cs="Calibri"/>
            <w:color w:val="404040" w:themeColor="text1" w:themeTint="BF"/>
            <w:sz w:val="24"/>
            <w:szCs w:val="24"/>
            <w:lang/>
            <w14:textFill>
              <w14:solidFill>
                <w14:schemeClr w14:val="tx1">
                  <w14:lumMod w14:val="75000"/>
                  <w14:lumOff w14:val="25000"/>
                </w14:schemeClr>
              </w14:solidFill>
            </w14:textFill>
          </w:rPr>
          <w:t xml:space="preserve"> </w:t>
        </w:r>
      </w:ins>
      <w:r>
        <w:rPr>
          <w:rFonts w:cs="Calibri"/>
          <w:color w:val="404040" w:themeColor="text1" w:themeTint="BF"/>
          <w:sz w:val="24"/>
          <w:szCs w:val="24"/>
          <w14:textFill>
            <w14:solidFill>
              <w14:schemeClr w14:val="tx1">
                <w14:lumMod w14:val="75000"/>
                <w14:lumOff w14:val="25000"/>
              </w14:schemeClr>
            </w14:solidFill>
          </w14:textFill>
        </w:rPr>
        <w:t>un análisis de los tipos de malware más comunes para comprender las amenazas predominantes en las pequeñas empresas.</w:t>
      </w:r>
    </w:p>
    <w:p xmlns:wp14="http://schemas.microsoft.com/office/word/2010/wordml" w14:paraId="66204FF1" wp14:textId="77777777">
      <w:pPr>
        <w:pStyle w:val="12"/>
        <w:spacing w:after="0" w:line="240" w:lineRule="auto"/>
        <w:ind w:left="502"/>
        <w:jc w:val="both"/>
        <w:rPr>
          <w:rFonts w:cs="Calibri"/>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3F8D9DEC" wp14:textId="77777777">
      <w:pPr>
        <w:pStyle w:val="12"/>
        <w:spacing w:after="0" w:line="240" w:lineRule="auto"/>
        <w:ind w:left="502"/>
        <w:jc w:val="both"/>
        <w:rPr>
          <w:rFonts w:cs="Calibri"/>
          <w:color w:val="404040" w:themeColor="text1" w:themeTint="BF"/>
          <w:sz w:val="24"/>
          <w:szCs w:val="24"/>
          <w14:textFill>
            <w14:solidFill>
              <w14:schemeClr w14:val="tx1">
                <w14:lumMod w14:val="75000"/>
                <w14:lumOff w14:val="25000"/>
              </w14:schemeClr>
            </w14:solidFill>
          </w14:textFill>
        </w:rPr>
      </w:pPr>
      <w:r>
        <w:rPr>
          <w:rFonts w:cs="Calibri"/>
          <w:color w:val="404040" w:themeColor="text1" w:themeTint="BF"/>
          <w:sz w:val="24"/>
          <w:szCs w:val="24"/>
          <w14:textFill>
            <w14:solidFill>
              <w14:schemeClr w14:val="tx1">
                <w14:lumMod w14:val="75000"/>
                <w14:lumOff w14:val="25000"/>
              </w14:schemeClr>
            </w14:solidFill>
          </w14:textFill>
        </w:rPr>
        <w:t xml:space="preserve">Luego, </w:t>
      </w:r>
      <w:commentRangeStart w:id="10"/>
      <w:r>
        <w:rPr>
          <w:rFonts w:cs="Calibri"/>
          <w:color w:val="404040" w:themeColor="text1" w:themeTint="BF"/>
          <w:sz w:val="24"/>
          <w:szCs w:val="24"/>
          <w14:textFill>
            <w14:solidFill>
              <w14:schemeClr w14:val="tx1">
                <w14:lumMod w14:val="75000"/>
                <w14:lumOff w14:val="25000"/>
              </w14:schemeClr>
            </w14:solidFill>
          </w14:textFill>
        </w:rPr>
        <w:t xml:space="preserve">realizamos </w:t>
      </w:r>
      <w:commentRangeEnd w:id="10"/>
      <w:r>
        <w:commentReference w:id="10"/>
      </w:r>
      <w:r>
        <w:rPr>
          <w:rFonts w:cs="Calibri"/>
          <w:color w:val="404040" w:themeColor="text1" w:themeTint="BF"/>
          <w:sz w:val="24"/>
          <w:szCs w:val="24"/>
          <w14:textFill>
            <w14:solidFill>
              <w14:schemeClr w14:val="tx1">
                <w14:lumMod w14:val="75000"/>
                <w14:lumOff w14:val="25000"/>
              </w14:schemeClr>
            </w14:solidFill>
          </w14:textFill>
        </w:rPr>
        <w:t>una investigación de técnicas de machine learning para abordar la detección de malware, Basado en esto, elegimos la técnica de machine learning más integrada para desarrollarse. Procedemos con la recopilación de datos para el entrenamiento de IA para alimentar el modelo.</w:t>
      </w:r>
    </w:p>
    <w:p xmlns:wp14="http://schemas.microsoft.com/office/word/2010/wordml" w14:paraId="2DBF0D7D" wp14:textId="77777777">
      <w:pPr>
        <w:pStyle w:val="12"/>
        <w:spacing w:after="0" w:line="240" w:lineRule="auto"/>
        <w:ind w:left="502"/>
        <w:jc w:val="both"/>
        <w:rPr>
          <w:rFonts w:cs="Calibri"/>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38DF251D" wp14:textId="77777777">
      <w:pPr>
        <w:pStyle w:val="12"/>
        <w:spacing w:after="0" w:line="240" w:lineRule="auto"/>
        <w:ind w:left="502"/>
        <w:jc w:val="both"/>
        <w:rPr>
          <w:rFonts w:cs="Calibri"/>
          <w:color w:val="404040" w:themeColor="text1" w:themeTint="BF"/>
          <w:sz w:val="24"/>
          <w:szCs w:val="24"/>
          <w14:textFill>
            <w14:solidFill>
              <w14:schemeClr w14:val="tx1">
                <w14:lumMod w14:val="75000"/>
                <w14:lumOff w14:val="25000"/>
              </w14:schemeClr>
            </w14:solidFill>
          </w14:textFill>
        </w:rPr>
      </w:pPr>
      <w:r>
        <w:rPr>
          <w:rFonts w:cs="Calibri"/>
          <w:color w:val="404040" w:themeColor="text1" w:themeTint="BF"/>
          <w:sz w:val="24"/>
          <w:szCs w:val="24"/>
          <w14:textFill>
            <w14:solidFill>
              <w14:schemeClr w14:val="tx1">
                <w14:lumMod w14:val="75000"/>
                <w14:lumOff w14:val="25000"/>
              </w14:schemeClr>
            </w14:solidFill>
          </w14:textFill>
        </w:rPr>
        <w:t>Iniciamos el entrenamiento de la técnica de IA utilizando los datos recopilados, Posteriormente, definimos las métricas de precisión que serán fundamentales para evaluar el rendimiento del modelo. Finalmente, llevamos a cabo la observación y medición de las métricas, para evaluar la efectividad de la técnica de IA en la detección de malware.</w:t>
      </w:r>
    </w:p>
    <w:p xmlns:wp14="http://schemas.microsoft.com/office/word/2010/wordml" w14:paraId="6B62F1B3" wp14:textId="77777777">
      <w:pPr>
        <w:pStyle w:val="12"/>
        <w:spacing w:after="0" w:line="240" w:lineRule="auto"/>
        <w:ind w:left="502"/>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6FCF564E" wp14:textId="77777777">
      <w:pPr>
        <w:pStyle w:val="12"/>
        <w:numPr>
          <w:ilvl w:val="0"/>
          <w:numId w:val="1"/>
        </w:num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PRODUCTOS ESPERADOS</w:t>
      </w:r>
    </w:p>
    <w:p xmlns:wp14="http://schemas.microsoft.com/office/word/2010/wordml" w14:paraId="02F2C34E"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4696E8A8"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Comenzamos generando un reporte con una tabla comparativa de los tipos de malware existentes para proporcionar una visión general. Luego, exploramos una técnica basada en IA para la prevención de malware, destacando su aplicación y beneficios potenciales.</w:t>
      </w:r>
    </w:p>
    <w:p xmlns:wp14="http://schemas.microsoft.com/office/word/2010/wordml" w14:paraId="680A4E5D"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p>
    <w:p xmlns:wp14="http://schemas.microsoft.com/office/word/2010/wordml" w14:paraId="6DA2C201"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Investigamos y consideramos la implementación de software de detección de malware con IA para el fortalecimiento de las medidas preventivas, para así, presentar un informe de resultados que resuma la eficacia de la técnica basada en IA y del software de detección en la prevención de malware, incorporando datos y análisis pertinentes.</w:t>
      </w:r>
    </w:p>
    <w:p xmlns:wp14="http://schemas.microsoft.com/office/word/2010/wordml" w14:paraId="19219836" wp14:textId="77777777">
      <w:pPr>
        <w:pStyle w:val="12"/>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296FEF7D" wp14:textId="77777777">
      <w:pPr>
        <w:pStyle w:val="12"/>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7194DBDC" wp14:textId="77777777">
      <w:pPr>
        <w:pStyle w:val="12"/>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65CE74BC" wp14:textId="77777777">
      <w:pPr>
        <w:pStyle w:val="12"/>
        <w:numPr>
          <w:ilvl w:val="0"/>
          <w:numId w:val="1"/>
        </w:num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PRESUPUESTO</w:t>
      </w:r>
    </w:p>
    <w:p xmlns:wp14="http://schemas.microsoft.com/office/word/2010/wordml" w14:paraId="769D0D3C" wp14:textId="77777777">
      <w:pPr>
        <w:spacing w:after="0" w:line="240" w:lineRule="auto"/>
        <w:rPr>
          <w:rFonts w:cs="Arial"/>
          <w:bCs/>
          <w:color w:val="404040" w:themeColor="text1" w:themeTint="BF"/>
          <w14:textFill>
            <w14:solidFill>
              <w14:schemeClr w14:val="tx1">
                <w14:lumMod w14:val="75000"/>
                <w14:lumOff w14:val="25000"/>
              </w14:schemeClr>
            </w14:solidFill>
          </w14:textFill>
        </w:rPr>
      </w:pPr>
    </w:p>
    <w:tbl>
      <w:tblPr>
        <w:tblStyle w:val="4"/>
        <w:tblpPr w:leftFromText="141" w:rightFromText="141" w:vertAnchor="text" w:horzAnchor="margin" w:tblpY="713"/>
        <w:tblW w:w="8984" w:type="dxa"/>
        <w:tblInd w:w="0" w:type="dxa"/>
        <w:tblLayout w:type="autofit"/>
        <w:tblCellMar>
          <w:top w:w="0" w:type="dxa"/>
          <w:left w:w="70" w:type="dxa"/>
          <w:bottom w:w="0" w:type="dxa"/>
          <w:right w:w="70" w:type="dxa"/>
        </w:tblCellMar>
      </w:tblPr>
      <w:tblGrid>
        <w:gridCol w:w="1118"/>
        <w:gridCol w:w="1171"/>
        <w:gridCol w:w="1217"/>
        <w:gridCol w:w="1191"/>
        <w:gridCol w:w="928"/>
        <w:gridCol w:w="1273"/>
        <w:gridCol w:w="940"/>
        <w:gridCol w:w="1010"/>
        <w:gridCol w:w="146"/>
      </w:tblGrid>
      <w:tr xmlns:wp14="http://schemas.microsoft.com/office/word/2010/wordml" w14:paraId="051B4A46" wp14:textId="77777777">
        <w:tblPrEx>
          <w:tblCellMar>
            <w:top w:w="0" w:type="dxa"/>
            <w:left w:w="70" w:type="dxa"/>
            <w:bottom w:w="0" w:type="dxa"/>
            <w:right w:w="70" w:type="dxa"/>
          </w:tblCellMar>
        </w:tblPrEx>
        <w:trPr>
          <w:gridAfter w:val="1"/>
          <w:wAfter w:w="146" w:type="dxa"/>
          <w:trHeight w:val="262" w:hRule="atLeast"/>
        </w:trPr>
        <w:tc>
          <w:tcPr>
            <w:tcW w:w="2289"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BC03591"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RECURSOS PRESUPUESTADOS</w:t>
            </w:r>
          </w:p>
        </w:tc>
        <w:tc>
          <w:tcPr>
            <w:tcW w:w="4602" w:type="dxa"/>
            <w:gridSpan w:val="4"/>
            <w:tcBorders>
              <w:top w:val="single" w:color="auto" w:sz="4" w:space="0"/>
              <w:left w:val="nil"/>
              <w:bottom w:val="single" w:color="auto" w:sz="4" w:space="0"/>
              <w:right w:val="single" w:color="auto" w:sz="4" w:space="0"/>
            </w:tcBorders>
            <w:shd w:val="clear" w:color="auto" w:fill="auto"/>
            <w:vAlign w:val="center"/>
          </w:tcPr>
          <w:p w14:paraId="198C2C93"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PARTICIPACIÓN (MILES DE PESOS)</w:t>
            </w:r>
          </w:p>
        </w:tc>
        <w:tc>
          <w:tcPr>
            <w:tcW w:w="1947" w:type="dxa"/>
            <w:gridSpan w:val="2"/>
            <w:tcBorders>
              <w:top w:val="single" w:color="auto" w:sz="4" w:space="0"/>
              <w:left w:val="nil"/>
              <w:bottom w:val="single" w:color="auto" w:sz="4" w:space="0"/>
              <w:right w:val="single" w:color="auto" w:sz="4" w:space="0"/>
            </w:tcBorders>
            <w:shd w:val="clear" w:color="auto" w:fill="auto"/>
            <w:noWrap/>
            <w:vAlign w:val="center"/>
          </w:tcPr>
          <w:p w14:paraId="32B6AD3E"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IMPLICA DESEMBOLSO</w:t>
            </w:r>
          </w:p>
        </w:tc>
      </w:tr>
      <w:tr xmlns:wp14="http://schemas.microsoft.com/office/word/2010/wordml" w14:paraId="1DFDD2B4" wp14:textId="77777777">
        <w:tblPrEx>
          <w:tblCellMar>
            <w:top w:w="0" w:type="dxa"/>
            <w:left w:w="70" w:type="dxa"/>
            <w:bottom w:w="0" w:type="dxa"/>
            <w:right w:w="70" w:type="dxa"/>
          </w:tblCellMar>
        </w:tblPrEx>
        <w:trPr>
          <w:gridAfter w:val="1"/>
          <w:wAfter w:w="149" w:type="dxa"/>
          <w:trHeight w:val="450" w:hRule="atLeast"/>
        </w:trPr>
        <w:tc>
          <w:tcPr>
            <w:tcW w:w="2289" w:type="dxa"/>
            <w:gridSpan w:val="2"/>
            <w:vMerge w:val="continue"/>
            <w:tcBorders>
              <w:top w:val="single" w:color="auto" w:sz="4" w:space="0"/>
              <w:left w:val="single" w:color="auto" w:sz="4" w:space="0"/>
              <w:bottom w:val="single" w:color="auto" w:sz="4" w:space="0"/>
              <w:right w:val="single" w:color="auto" w:sz="4" w:space="0"/>
            </w:tcBorders>
            <w:vAlign w:val="center"/>
          </w:tcPr>
          <w:p w14:paraId="54CD245A"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p>
        </w:tc>
        <w:tc>
          <w:tcPr>
            <w:tcW w:w="1217" w:type="dxa"/>
            <w:vMerge w:val="restart"/>
            <w:tcBorders>
              <w:top w:val="nil"/>
              <w:left w:val="single" w:color="auto" w:sz="4" w:space="0"/>
              <w:bottom w:val="single" w:color="auto" w:sz="4" w:space="0"/>
              <w:right w:val="single" w:color="auto" w:sz="4" w:space="0"/>
            </w:tcBorders>
            <w:shd w:val="clear" w:color="auto" w:fill="auto"/>
            <w:vAlign w:val="center"/>
          </w:tcPr>
          <w:p w14:paraId="020B4E83"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 xml:space="preserve"> EMPRESA</w:t>
            </w:r>
          </w:p>
        </w:tc>
        <w:tc>
          <w:tcPr>
            <w:tcW w:w="1187" w:type="dxa"/>
            <w:vMerge w:val="restart"/>
            <w:tcBorders>
              <w:top w:val="nil"/>
              <w:left w:val="single" w:color="auto" w:sz="4" w:space="0"/>
              <w:bottom w:val="single" w:color="auto" w:sz="4" w:space="0"/>
              <w:right w:val="single" w:color="auto" w:sz="4" w:space="0"/>
            </w:tcBorders>
            <w:shd w:val="clear" w:color="auto" w:fill="auto"/>
            <w:vAlign w:val="center"/>
          </w:tcPr>
          <w:p w14:paraId="2A67ECB4"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ESTUDIANTE</w:t>
            </w:r>
          </w:p>
        </w:tc>
        <w:tc>
          <w:tcPr>
            <w:tcW w:w="928" w:type="dxa"/>
            <w:vMerge w:val="restart"/>
            <w:tcBorders>
              <w:top w:val="nil"/>
              <w:left w:val="single" w:color="auto" w:sz="4" w:space="0"/>
              <w:bottom w:val="single" w:color="auto" w:sz="4" w:space="0"/>
              <w:right w:val="single" w:color="auto" w:sz="4" w:space="0"/>
            </w:tcBorders>
            <w:shd w:val="clear" w:color="auto" w:fill="auto"/>
            <w:vAlign w:val="center"/>
          </w:tcPr>
          <w:p w14:paraId="062F678E"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IUSH</w:t>
            </w:r>
          </w:p>
        </w:tc>
        <w:tc>
          <w:tcPr>
            <w:tcW w:w="1268" w:type="dxa"/>
            <w:vMerge w:val="restart"/>
            <w:tcBorders>
              <w:top w:val="nil"/>
              <w:left w:val="single" w:color="auto" w:sz="4" w:space="0"/>
              <w:bottom w:val="single" w:color="auto" w:sz="4" w:space="0"/>
              <w:right w:val="single" w:color="auto" w:sz="4" w:space="0"/>
            </w:tcBorders>
            <w:shd w:val="clear" w:color="auto" w:fill="auto"/>
            <w:vAlign w:val="center"/>
          </w:tcPr>
          <w:p w14:paraId="29B544CD"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DONACIONES</w:t>
            </w:r>
          </w:p>
        </w:tc>
        <w:tc>
          <w:tcPr>
            <w:tcW w:w="940" w:type="dxa"/>
            <w:vMerge w:val="restart"/>
            <w:tcBorders>
              <w:top w:val="nil"/>
              <w:left w:val="single" w:color="auto" w:sz="4" w:space="0"/>
              <w:bottom w:val="single" w:color="000000" w:sz="4" w:space="0"/>
              <w:right w:val="single" w:color="auto" w:sz="4" w:space="0"/>
            </w:tcBorders>
            <w:shd w:val="clear" w:color="auto" w:fill="auto"/>
            <w:vAlign w:val="center"/>
          </w:tcPr>
          <w:p w14:paraId="216E8F5E"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 xml:space="preserve">SI </w:t>
            </w: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br w:type="textWrapping"/>
            </w:r>
            <w: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t>(nuevo)</w:t>
            </w:r>
          </w:p>
        </w:tc>
        <w:tc>
          <w:tcPr>
            <w:tcW w:w="1006" w:type="dxa"/>
            <w:vMerge w:val="restart"/>
            <w:tcBorders>
              <w:top w:val="nil"/>
              <w:left w:val="single" w:color="auto" w:sz="4" w:space="0"/>
              <w:bottom w:val="single" w:color="auto" w:sz="4" w:space="0"/>
              <w:right w:val="single" w:color="auto" w:sz="4" w:space="0"/>
            </w:tcBorders>
            <w:shd w:val="clear" w:color="auto" w:fill="auto"/>
            <w:vAlign w:val="center"/>
          </w:tcPr>
          <w:p w14:paraId="53C7F335"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 xml:space="preserve">NO </w:t>
            </w:r>
            <w: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t>(existente)</w:t>
            </w:r>
          </w:p>
        </w:tc>
      </w:tr>
      <w:tr xmlns:wp14="http://schemas.microsoft.com/office/word/2010/wordml" w14:paraId="1231BE67" wp14:textId="77777777">
        <w:tblPrEx>
          <w:tblCellMar>
            <w:top w:w="0" w:type="dxa"/>
            <w:left w:w="70" w:type="dxa"/>
            <w:bottom w:w="0" w:type="dxa"/>
            <w:right w:w="70" w:type="dxa"/>
          </w:tblCellMar>
        </w:tblPrEx>
        <w:trPr>
          <w:trHeight w:val="262" w:hRule="atLeast"/>
        </w:trPr>
        <w:tc>
          <w:tcPr>
            <w:tcW w:w="2289" w:type="dxa"/>
            <w:gridSpan w:val="2"/>
            <w:vMerge w:val="continue"/>
            <w:tcBorders>
              <w:top w:val="single" w:color="auto" w:sz="4" w:space="0"/>
              <w:left w:val="single" w:color="auto" w:sz="4" w:space="0"/>
              <w:bottom w:val="single" w:color="auto" w:sz="4" w:space="0"/>
              <w:right w:val="single" w:color="auto" w:sz="4" w:space="0"/>
            </w:tcBorders>
            <w:vAlign w:val="center"/>
          </w:tcPr>
          <w:p w14:paraId="36FEB5B0"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p>
        </w:tc>
        <w:tc>
          <w:tcPr>
            <w:tcW w:w="1217" w:type="dxa"/>
            <w:vMerge w:val="continue"/>
            <w:tcBorders>
              <w:top w:val="nil"/>
              <w:left w:val="single" w:color="auto" w:sz="4" w:space="0"/>
              <w:bottom w:val="single" w:color="auto" w:sz="4" w:space="0"/>
              <w:right w:val="single" w:color="auto" w:sz="4" w:space="0"/>
            </w:tcBorders>
            <w:vAlign w:val="center"/>
          </w:tcPr>
          <w:p w14:paraId="30D7AA69" wp14:textId="77777777">
            <w:pPr>
              <w:spacing w:after="0" w:line="240" w:lineRule="auto"/>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p>
        </w:tc>
        <w:tc>
          <w:tcPr>
            <w:tcW w:w="1187" w:type="dxa"/>
            <w:vMerge w:val="continue"/>
            <w:tcBorders>
              <w:top w:val="nil"/>
              <w:left w:val="single" w:color="auto" w:sz="4" w:space="0"/>
              <w:bottom w:val="single" w:color="auto" w:sz="4" w:space="0"/>
              <w:right w:val="single" w:color="auto" w:sz="4" w:space="0"/>
            </w:tcBorders>
            <w:vAlign w:val="center"/>
          </w:tcPr>
          <w:p w14:paraId="7196D064" wp14:textId="77777777">
            <w:pPr>
              <w:spacing w:after="0" w:line="240" w:lineRule="auto"/>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p>
        </w:tc>
        <w:tc>
          <w:tcPr>
            <w:tcW w:w="928" w:type="dxa"/>
            <w:vMerge w:val="continue"/>
            <w:tcBorders>
              <w:top w:val="nil"/>
              <w:left w:val="single" w:color="auto" w:sz="4" w:space="0"/>
              <w:bottom w:val="single" w:color="auto" w:sz="4" w:space="0"/>
              <w:right w:val="single" w:color="auto" w:sz="4" w:space="0"/>
            </w:tcBorders>
            <w:vAlign w:val="center"/>
          </w:tcPr>
          <w:p w14:paraId="34FF1C98" wp14:textId="77777777">
            <w:pPr>
              <w:spacing w:after="0" w:line="240" w:lineRule="auto"/>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p>
        </w:tc>
        <w:tc>
          <w:tcPr>
            <w:tcW w:w="1268" w:type="dxa"/>
            <w:vMerge w:val="continue"/>
            <w:tcBorders>
              <w:top w:val="nil"/>
              <w:left w:val="single" w:color="auto" w:sz="4" w:space="0"/>
              <w:bottom w:val="single" w:color="auto" w:sz="4" w:space="0"/>
              <w:right w:val="single" w:color="auto" w:sz="4" w:space="0"/>
            </w:tcBorders>
            <w:vAlign w:val="center"/>
          </w:tcPr>
          <w:p w14:paraId="6D072C0D" wp14:textId="77777777">
            <w:pPr>
              <w:spacing w:after="0" w:line="240" w:lineRule="auto"/>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p>
        </w:tc>
        <w:tc>
          <w:tcPr>
            <w:tcW w:w="940" w:type="dxa"/>
            <w:vMerge w:val="continue"/>
            <w:tcBorders>
              <w:top w:val="nil"/>
              <w:left w:val="single" w:color="auto" w:sz="4" w:space="0"/>
              <w:bottom w:val="single" w:color="000000" w:sz="4" w:space="0"/>
              <w:right w:val="single" w:color="auto" w:sz="4" w:space="0"/>
            </w:tcBorders>
            <w:vAlign w:val="center"/>
          </w:tcPr>
          <w:p w14:paraId="48A21919" wp14:textId="77777777">
            <w:pPr>
              <w:spacing w:after="0" w:line="240" w:lineRule="auto"/>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p>
        </w:tc>
        <w:tc>
          <w:tcPr>
            <w:tcW w:w="1006" w:type="dxa"/>
            <w:vMerge w:val="continue"/>
            <w:tcBorders>
              <w:top w:val="nil"/>
              <w:left w:val="single" w:color="auto" w:sz="4" w:space="0"/>
              <w:bottom w:val="single" w:color="auto" w:sz="4" w:space="0"/>
              <w:right w:val="single" w:color="auto" w:sz="4" w:space="0"/>
            </w:tcBorders>
            <w:vAlign w:val="center"/>
          </w:tcPr>
          <w:p w14:paraId="6BD18F9B" wp14:textId="77777777">
            <w:pPr>
              <w:spacing w:after="0" w:line="240" w:lineRule="auto"/>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p>
        </w:tc>
        <w:tc>
          <w:tcPr>
            <w:tcW w:w="145" w:type="dxa"/>
            <w:tcBorders>
              <w:top w:val="nil"/>
              <w:left w:val="nil"/>
              <w:bottom w:val="nil"/>
              <w:right w:val="nil"/>
            </w:tcBorders>
            <w:shd w:val="clear" w:color="auto" w:fill="auto"/>
            <w:noWrap/>
            <w:vAlign w:val="bottom"/>
          </w:tcPr>
          <w:p w14:paraId="238601FE"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6936F2D8" wp14:textId="77777777">
        <w:tblPrEx>
          <w:tblCellMar>
            <w:top w:w="0" w:type="dxa"/>
            <w:left w:w="70" w:type="dxa"/>
            <w:bottom w:w="0" w:type="dxa"/>
            <w:right w:w="70" w:type="dxa"/>
          </w:tblCellMar>
        </w:tblPrEx>
        <w:trPr>
          <w:trHeight w:val="275" w:hRule="atLeast"/>
        </w:trPr>
        <w:tc>
          <w:tcPr>
            <w:tcW w:w="8839" w:type="dxa"/>
            <w:gridSpan w:val="8"/>
            <w:tcBorders>
              <w:top w:val="single" w:color="auto" w:sz="4" w:space="0"/>
              <w:left w:val="single" w:color="auto" w:sz="4" w:space="0"/>
              <w:bottom w:val="single" w:color="auto" w:sz="4" w:space="0"/>
              <w:right w:val="single" w:color="auto" w:sz="4" w:space="0"/>
            </w:tcBorders>
            <w:shd w:val="clear" w:color="000000" w:fill="9BC2E6"/>
            <w:vAlign w:val="center"/>
          </w:tcPr>
          <w:p w14:paraId="1FAAAD0B" wp14:textId="77777777">
            <w:pPr>
              <w:spacing w:after="0" w:line="240" w:lineRule="auto"/>
              <w:jc w:val="center"/>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lang w:eastAsia="es-CO"/>
                <w14:textFill>
                  <w14:solidFill>
                    <w14:schemeClr w14:val="tx1">
                      <w14:lumMod w14:val="75000"/>
                      <w14:lumOff w14:val="25000"/>
                    </w14:schemeClr>
                  </w14:solidFill>
                </w14:textFill>
              </w:rPr>
              <w:t>GASTOS DE PERSONAL</w:t>
            </w:r>
          </w:p>
        </w:tc>
        <w:tc>
          <w:tcPr>
            <w:tcW w:w="145" w:type="dxa"/>
            <w:vAlign w:val="center"/>
          </w:tcPr>
          <w:p w14:paraId="0F3CABC7"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494DCBE0"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36248CC2"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Horas trabajo asesor temático. ($/h)</w:t>
            </w:r>
          </w:p>
        </w:tc>
        <w:tc>
          <w:tcPr>
            <w:tcW w:w="1217" w:type="dxa"/>
            <w:tcBorders>
              <w:top w:val="nil"/>
              <w:left w:val="nil"/>
              <w:bottom w:val="single" w:color="auto" w:sz="4" w:space="0"/>
              <w:right w:val="single" w:color="auto" w:sz="4" w:space="0"/>
            </w:tcBorders>
            <w:shd w:val="clear" w:color="auto" w:fill="auto"/>
            <w:noWrap/>
            <w:vAlign w:val="center"/>
          </w:tcPr>
          <w:p w14:paraId="6E7BEAA2"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63E4A9CD"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4F6584BE"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09AF38FC"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15AA318D"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01512BE8"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5B08B5D1"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4A7A5E03"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384D9B21"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Horas asesor metodológico($/h)</w:t>
            </w:r>
          </w:p>
        </w:tc>
        <w:tc>
          <w:tcPr>
            <w:tcW w:w="1217" w:type="dxa"/>
            <w:tcBorders>
              <w:top w:val="nil"/>
              <w:left w:val="nil"/>
              <w:bottom w:val="single" w:color="auto" w:sz="4" w:space="0"/>
              <w:right w:val="single" w:color="auto" w:sz="4" w:space="0"/>
            </w:tcBorders>
            <w:shd w:val="clear" w:color="auto" w:fill="auto"/>
            <w:noWrap/>
            <w:vAlign w:val="center"/>
          </w:tcPr>
          <w:p w14:paraId="0DA70637"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46624170"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4B8484D5"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4F8F56C0"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649CC1FA"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10EF996B"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16DEB4AB"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59DBB4C2"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70E31DC3"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Estímulo a estudiantes auxiliares</w:t>
            </w:r>
          </w:p>
        </w:tc>
        <w:tc>
          <w:tcPr>
            <w:tcW w:w="1217" w:type="dxa"/>
            <w:tcBorders>
              <w:top w:val="nil"/>
              <w:left w:val="nil"/>
              <w:bottom w:val="single" w:color="auto" w:sz="4" w:space="0"/>
              <w:right w:val="single" w:color="auto" w:sz="4" w:space="0"/>
            </w:tcBorders>
            <w:shd w:val="clear" w:color="auto" w:fill="auto"/>
            <w:noWrap/>
            <w:vAlign w:val="center"/>
          </w:tcPr>
          <w:p w14:paraId="5E3886A4"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4ECEB114"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0D8BF348"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5EDB29A5"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4474F8A0"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5E6F60B5"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0AD9C6F4"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224850AC" wp14:textId="77777777">
        <w:tblPrEx>
          <w:tblCellMar>
            <w:top w:w="0" w:type="dxa"/>
            <w:left w:w="70" w:type="dxa"/>
            <w:bottom w:w="0" w:type="dxa"/>
            <w:right w:w="70" w:type="dxa"/>
          </w:tblCellMar>
        </w:tblPrEx>
        <w:trPr>
          <w:trHeight w:val="262" w:hRule="atLeast"/>
        </w:trPr>
        <w:tc>
          <w:tcPr>
            <w:tcW w:w="8839" w:type="dxa"/>
            <w:gridSpan w:val="8"/>
            <w:tcBorders>
              <w:top w:val="single" w:color="auto" w:sz="4" w:space="0"/>
              <w:left w:val="single" w:color="auto" w:sz="4" w:space="0"/>
              <w:bottom w:val="single" w:color="auto" w:sz="4" w:space="0"/>
              <w:right w:val="single" w:color="auto" w:sz="4" w:space="0"/>
            </w:tcBorders>
            <w:shd w:val="clear" w:color="000000" w:fill="9BC2E6"/>
            <w:vAlign w:val="center"/>
          </w:tcPr>
          <w:p w14:paraId="1178C6B7" wp14:textId="77777777">
            <w:pPr>
              <w:spacing w:after="0" w:line="240" w:lineRule="auto"/>
              <w:jc w:val="center"/>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lang w:eastAsia="es-CO"/>
                <w14:textFill>
                  <w14:solidFill>
                    <w14:schemeClr w14:val="tx1">
                      <w14:lumMod w14:val="75000"/>
                      <w14:lumOff w14:val="25000"/>
                    </w14:schemeClr>
                  </w14:solidFill>
                </w14:textFill>
              </w:rPr>
              <w:t>GASTOS DE OPERACIÓN - ADQUISICIÓN DE BIENES</w:t>
            </w:r>
          </w:p>
        </w:tc>
        <w:tc>
          <w:tcPr>
            <w:tcW w:w="145" w:type="dxa"/>
            <w:vAlign w:val="center"/>
          </w:tcPr>
          <w:p w14:paraId="4B1F511A"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15F58A9D"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36FA835D"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Fotocopias y papelería</w:t>
            </w:r>
          </w:p>
        </w:tc>
        <w:tc>
          <w:tcPr>
            <w:tcW w:w="1217" w:type="dxa"/>
            <w:tcBorders>
              <w:top w:val="nil"/>
              <w:left w:val="nil"/>
              <w:bottom w:val="single" w:color="auto" w:sz="4" w:space="0"/>
              <w:right w:val="single" w:color="auto" w:sz="4" w:space="0"/>
            </w:tcBorders>
            <w:shd w:val="clear" w:color="auto" w:fill="auto"/>
            <w:noWrap/>
            <w:vAlign w:val="center"/>
          </w:tcPr>
          <w:p w14:paraId="1DF8BA61"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365DB198"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1D5BCD6B"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3BC5EC03"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3751300F"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35F0889A"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65F9C3DC"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06BE28B8"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0FEE2B5D"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Material bibliográfico</w:t>
            </w:r>
          </w:p>
        </w:tc>
        <w:tc>
          <w:tcPr>
            <w:tcW w:w="1217" w:type="dxa"/>
            <w:tcBorders>
              <w:top w:val="nil"/>
              <w:left w:val="nil"/>
              <w:bottom w:val="single" w:color="auto" w:sz="4" w:space="0"/>
              <w:right w:val="single" w:color="auto" w:sz="4" w:space="0"/>
            </w:tcBorders>
            <w:shd w:val="clear" w:color="auto" w:fill="auto"/>
            <w:noWrap/>
            <w:vAlign w:val="center"/>
          </w:tcPr>
          <w:p w14:paraId="6B515302"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4253EF77"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2D6473E8"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696D69FC"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72302A59"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31CBAF0D"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5023141B"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3909E683"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7880188F"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Servicio de computador. ($/h)</w:t>
            </w:r>
          </w:p>
        </w:tc>
        <w:tc>
          <w:tcPr>
            <w:tcW w:w="1217" w:type="dxa"/>
            <w:tcBorders>
              <w:top w:val="nil"/>
              <w:left w:val="nil"/>
              <w:bottom w:val="single" w:color="auto" w:sz="4" w:space="0"/>
              <w:right w:val="single" w:color="auto" w:sz="4" w:space="0"/>
            </w:tcBorders>
            <w:shd w:val="clear" w:color="auto" w:fill="auto"/>
            <w:noWrap/>
            <w:vAlign w:val="center"/>
          </w:tcPr>
          <w:p w14:paraId="4A7717C8"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419A23A7"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74536B0D"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7D7A3EC8"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129C278E"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2790C8A6"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1F3B1409"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5CAB01A1"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7A277E31"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Internet y llamadas</w:t>
            </w:r>
          </w:p>
        </w:tc>
        <w:tc>
          <w:tcPr>
            <w:tcW w:w="1217" w:type="dxa"/>
            <w:tcBorders>
              <w:top w:val="nil"/>
              <w:left w:val="nil"/>
              <w:bottom w:val="single" w:color="auto" w:sz="4" w:space="0"/>
              <w:right w:val="single" w:color="auto" w:sz="4" w:space="0"/>
            </w:tcBorders>
            <w:shd w:val="clear" w:color="auto" w:fill="auto"/>
            <w:noWrap/>
            <w:vAlign w:val="center"/>
          </w:tcPr>
          <w:p w14:paraId="6ECDD213"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71CA3204"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6D71D07C"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64AD8D14"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4A586566"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1721E545"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562C75D1"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53A8D78F"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281A9515"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Materiales y herramientas</w:t>
            </w:r>
          </w:p>
        </w:tc>
        <w:tc>
          <w:tcPr>
            <w:tcW w:w="1217" w:type="dxa"/>
            <w:tcBorders>
              <w:top w:val="nil"/>
              <w:left w:val="nil"/>
              <w:bottom w:val="single" w:color="auto" w:sz="4" w:space="0"/>
              <w:right w:val="single" w:color="auto" w:sz="4" w:space="0"/>
            </w:tcBorders>
            <w:shd w:val="clear" w:color="auto" w:fill="auto"/>
            <w:noWrap/>
            <w:vAlign w:val="center"/>
          </w:tcPr>
          <w:p w14:paraId="3DD1135A"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0236E82D"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7ADA28FF"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12673AC1"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2C6BD880"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5561E1DE"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664355AD"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2514E9C9"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43172729"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Software especializado</w:t>
            </w:r>
          </w:p>
        </w:tc>
        <w:tc>
          <w:tcPr>
            <w:tcW w:w="1217" w:type="dxa"/>
            <w:tcBorders>
              <w:top w:val="nil"/>
              <w:left w:val="nil"/>
              <w:bottom w:val="single" w:color="auto" w:sz="4" w:space="0"/>
              <w:right w:val="single" w:color="auto" w:sz="4" w:space="0"/>
            </w:tcBorders>
            <w:shd w:val="clear" w:color="auto" w:fill="auto"/>
            <w:noWrap/>
            <w:vAlign w:val="center"/>
          </w:tcPr>
          <w:p w14:paraId="48D3F40D"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222CCC41"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7BFC34AB"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2CA4ECA7"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157D6B25"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79E427E6"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1A965116"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285CCE10"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1C90C766"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Equipos</w:t>
            </w:r>
          </w:p>
        </w:tc>
        <w:tc>
          <w:tcPr>
            <w:tcW w:w="1217" w:type="dxa"/>
            <w:tcBorders>
              <w:top w:val="nil"/>
              <w:left w:val="nil"/>
              <w:bottom w:val="single" w:color="auto" w:sz="4" w:space="0"/>
              <w:right w:val="single" w:color="auto" w:sz="4" w:space="0"/>
            </w:tcBorders>
            <w:shd w:val="clear" w:color="auto" w:fill="auto"/>
            <w:noWrap/>
            <w:vAlign w:val="center"/>
          </w:tcPr>
          <w:p w14:paraId="566C1BCE"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1DB36F4A"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28D17827"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5D86C630"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5380F020"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3F8C8A50"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7DF4E37C"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65C40D57" wp14:textId="77777777">
        <w:tblPrEx>
          <w:tblCellMar>
            <w:top w:w="0" w:type="dxa"/>
            <w:left w:w="70" w:type="dxa"/>
            <w:bottom w:w="0" w:type="dxa"/>
            <w:right w:w="70" w:type="dxa"/>
          </w:tblCellMar>
        </w:tblPrEx>
        <w:trPr>
          <w:trHeight w:val="262" w:hRule="atLeast"/>
        </w:trPr>
        <w:tc>
          <w:tcPr>
            <w:tcW w:w="8839" w:type="dxa"/>
            <w:gridSpan w:val="8"/>
            <w:tcBorders>
              <w:top w:val="single" w:color="auto" w:sz="4" w:space="0"/>
              <w:left w:val="single" w:color="auto" w:sz="4" w:space="0"/>
              <w:bottom w:val="single" w:color="auto" w:sz="4" w:space="0"/>
              <w:right w:val="single" w:color="auto" w:sz="4" w:space="0"/>
            </w:tcBorders>
            <w:shd w:val="clear" w:color="000000" w:fill="9BC2E6"/>
            <w:vAlign w:val="center"/>
          </w:tcPr>
          <w:p w14:paraId="24DE22A5" wp14:textId="77777777">
            <w:pPr>
              <w:spacing w:after="0" w:line="240" w:lineRule="auto"/>
              <w:jc w:val="center"/>
              <w:rPr>
                <w:rFonts w:ascii="Calibri" w:hAnsi="Calibri" w:eastAsia="Times New Roman" w:cs="Calibri"/>
                <w:color w:val="404040" w:themeColor="text1" w:themeTint="BF"/>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lang w:eastAsia="es-CO"/>
                <w14:textFill>
                  <w14:solidFill>
                    <w14:schemeClr w14:val="tx1">
                      <w14:lumMod w14:val="75000"/>
                      <w14:lumOff w14:val="25000"/>
                    </w14:schemeClr>
                  </w14:solidFill>
                </w14:textFill>
              </w:rPr>
              <w:t>ADQUISICIÓN DE SERVICIOS</w:t>
            </w:r>
          </w:p>
        </w:tc>
        <w:tc>
          <w:tcPr>
            <w:tcW w:w="145" w:type="dxa"/>
            <w:vAlign w:val="center"/>
          </w:tcPr>
          <w:p w14:paraId="44FB30F8"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25E363ED"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58103C46"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Viáticos y gastos de viajes</w:t>
            </w:r>
          </w:p>
        </w:tc>
        <w:tc>
          <w:tcPr>
            <w:tcW w:w="1217" w:type="dxa"/>
            <w:tcBorders>
              <w:top w:val="nil"/>
              <w:left w:val="nil"/>
              <w:bottom w:val="single" w:color="auto" w:sz="4" w:space="0"/>
              <w:right w:val="single" w:color="auto" w:sz="4" w:space="0"/>
            </w:tcBorders>
            <w:shd w:val="clear" w:color="auto" w:fill="auto"/>
            <w:noWrap/>
            <w:vAlign w:val="center"/>
          </w:tcPr>
          <w:p w14:paraId="3CEEED34"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42F19EF9"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4D855984"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6CE2FCB8"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6A84B78A"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3E40803B"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1DA6542E"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66AF78EB"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5EB6FE13"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Servicios de terceros</w:t>
            </w:r>
          </w:p>
        </w:tc>
        <w:tc>
          <w:tcPr>
            <w:tcW w:w="1217" w:type="dxa"/>
            <w:tcBorders>
              <w:top w:val="nil"/>
              <w:left w:val="nil"/>
              <w:bottom w:val="single" w:color="auto" w:sz="4" w:space="0"/>
              <w:right w:val="single" w:color="auto" w:sz="4" w:space="0"/>
            </w:tcBorders>
            <w:shd w:val="clear" w:color="auto" w:fill="auto"/>
            <w:noWrap/>
            <w:vAlign w:val="center"/>
          </w:tcPr>
          <w:p w14:paraId="3ADD6AFE"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3BAC30D4"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68605206"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26105B5D"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15B3EB6E"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42CAE146"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3041E394"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2BB659E3"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4ABB3A96"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Procesos externos</w:t>
            </w:r>
          </w:p>
        </w:tc>
        <w:tc>
          <w:tcPr>
            <w:tcW w:w="1217" w:type="dxa"/>
            <w:tcBorders>
              <w:top w:val="nil"/>
              <w:left w:val="nil"/>
              <w:bottom w:val="single" w:color="auto" w:sz="4" w:space="0"/>
              <w:right w:val="single" w:color="auto" w:sz="4" w:space="0"/>
            </w:tcBorders>
            <w:shd w:val="clear" w:color="auto" w:fill="auto"/>
            <w:noWrap/>
            <w:vAlign w:val="center"/>
          </w:tcPr>
          <w:p w14:paraId="1AF05E09"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6BF368CB"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7EE978CC"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4B9B179D"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38BC71DC"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4CD2E59C"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722B00AE"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67B13FEC"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1DEE5B10"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Imprevistos</w:t>
            </w:r>
          </w:p>
        </w:tc>
        <w:tc>
          <w:tcPr>
            <w:tcW w:w="1217" w:type="dxa"/>
            <w:tcBorders>
              <w:top w:val="nil"/>
              <w:left w:val="nil"/>
              <w:bottom w:val="single" w:color="auto" w:sz="4" w:space="0"/>
              <w:right w:val="single" w:color="auto" w:sz="4" w:space="0"/>
            </w:tcBorders>
            <w:shd w:val="clear" w:color="auto" w:fill="auto"/>
            <w:noWrap/>
            <w:vAlign w:val="center"/>
          </w:tcPr>
          <w:p w14:paraId="5F11E8D2"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693C4773"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2181972A"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51756CA6"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6AB54743"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3B89598A"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42C6D796"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31B685B6"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5B1CD80C"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Mantenimiento de equipos</w:t>
            </w:r>
          </w:p>
        </w:tc>
        <w:tc>
          <w:tcPr>
            <w:tcW w:w="1217" w:type="dxa"/>
            <w:tcBorders>
              <w:top w:val="nil"/>
              <w:left w:val="nil"/>
              <w:bottom w:val="single" w:color="auto" w:sz="4" w:space="0"/>
              <w:right w:val="single" w:color="auto" w:sz="4" w:space="0"/>
            </w:tcBorders>
            <w:shd w:val="clear" w:color="auto" w:fill="auto"/>
            <w:noWrap/>
            <w:vAlign w:val="center"/>
          </w:tcPr>
          <w:p w14:paraId="1D9BD9BE"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4B690AF8"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5D2FFEEA"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142A0355"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7069FD48"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4FA58E2B"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6E1831B3"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468324CF"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36E50C45" wp14:textId="77777777">
            <w:pPr>
              <w:spacing w:after="0" w:line="240" w:lineRule="auto"/>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Impresos y publicaciones</w:t>
            </w:r>
          </w:p>
        </w:tc>
        <w:tc>
          <w:tcPr>
            <w:tcW w:w="1217" w:type="dxa"/>
            <w:tcBorders>
              <w:top w:val="nil"/>
              <w:left w:val="nil"/>
              <w:bottom w:val="single" w:color="auto" w:sz="4" w:space="0"/>
              <w:right w:val="single" w:color="auto" w:sz="4" w:space="0"/>
            </w:tcBorders>
            <w:shd w:val="clear" w:color="auto" w:fill="auto"/>
            <w:noWrap/>
            <w:vAlign w:val="center"/>
          </w:tcPr>
          <w:p w14:paraId="705B4414"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auto" w:fill="auto"/>
            <w:noWrap/>
            <w:vAlign w:val="center"/>
          </w:tcPr>
          <w:p w14:paraId="17B578C6"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auto" w:fill="auto"/>
            <w:noWrap/>
            <w:vAlign w:val="center"/>
          </w:tcPr>
          <w:p w14:paraId="1FA429CE"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auto" w:fill="auto"/>
            <w:noWrap/>
            <w:vAlign w:val="center"/>
          </w:tcPr>
          <w:p w14:paraId="4E64FEAB"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auto" w:fill="auto"/>
            <w:noWrap/>
            <w:vAlign w:val="center"/>
          </w:tcPr>
          <w:p w14:paraId="0F5B8C8A"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auto" w:fill="auto"/>
            <w:noWrap/>
            <w:vAlign w:val="center"/>
          </w:tcPr>
          <w:p w14:paraId="248DBDE2" wp14:textId="77777777">
            <w:pPr>
              <w:spacing w:after="0" w:line="240" w:lineRule="auto"/>
              <w:jc w:val="center"/>
              <w:rPr>
                <w:rFonts w:ascii="Calibri" w:hAnsi="Calibri" w:eastAsia="Times New Roman" w:cs="Calibri"/>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54E11D2A"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36E3F44D" wp14:textId="77777777">
        <w:tblPrEx>
          <w:tblCellMar>
            <w:top w:w="0" w:type="dxa"/>
            <w:left w:w="70" w:type="dxa"/>
            <w:bottom w:w="0" w:type="dxa"/>
            <w:right w:w="70" w:type="dxa"/>
          </w:tblCellMar>
        </w:tblPrEx>
        <w:trPr>
          <w:trHeight w:val="262" w:hRule="atLeast"/>
        </w:trPr>
        <w:tc>
          <w:tcPr>
            <w:tcW w:w="2289" w:type="dxa"/>
            <w:gridSpan w:val="2"/>
            <w:tcBorders>
              <w:top w:val="single" w:color="auto" w:sz="4" w:space="0"/>
              <w:left w:val="single" w:color="auto" w:sz="4" w:space="0"/>
              <w:bottom w:val="single" w:color="auto" w:sz="4" w:space="0"/>
              <w:right w:val="single" w:color="auto" w:sz="4" w:space="0"/>
            </w:tcBorders>
            <w:shd w:val="clear" w:color="000000" w:fill="9BC2E6"/>
            <w:noWrap/>
            <w:vAlign w:val="center"/>
          </w:tcPr>
          <w:p w14:paraId="34EB8809" wp14:textId="77777777">
            <w:pPr>
              <w:spacing w:after="0" w:line="240" w:lineRule="auto"/>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Totales</w:t>
            </w:r>
          </w:p>
        </w:tc>
        <w:tc>
          <w:tcPr>
            <w:tcW w:w="1217" w:type="dxa"/>
            <w:tcBorders>
              <w:top w:val="nil"/>
              <w:left w:val="nil"/>
              <w:bottom w:val="single" w:color="auto" w:sz="4" w:space="0"/>
              <w:right w:val="single" w:color="auto" w:sz="4" w:space="0"/>
            </w:tcBorders>
            <w:shd w:val="clear" w:color="000000" w:fill="9BC2E6"/>
            <w:vAlign w:val="center"/>
          </w:tcPr>
          <w:p w14:paraId="452D7DC3"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 </w:t>
            </w:r>
          </w:p>
        </w:tc>
        <w:tc>
          <w:tcPr>
            <w:tcW w:w="1187" w:type="dxa"/>
            <w:tcBorders>
              <w:top w:val="nil"/>
              <w:left w:val="nil"/>
              <w:bottom w:val="single" w:color="auto" w:sz="4" w:space="0"/>
              <w:right w:val="single" w:color="auto" w:sz="4" w:space="0"/>
            </w:tcBorders>
            <w:shd w:val="clear" w:color="000000" w:fill="9BC2E6"/>
            <w:vAlign w:val="center"/>
          </w:tcPr>
          <w:p w14:paraId="3E835728"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 </w:t>
            </w:r>
          </w:p>
        </w:tc>
        <w:tc>
          <w:tcPr>
            <w:tcW w:w="928" w:type="dxa"/>
            <w:tcBorders>
              <w:top w:val="nil"/>
              <w:left w:val="nil"/>
              <w:bottom w:val="single" w:color="auto" w:sz="4" w:space="0"/>
              <w:right w:val="single" w:color="auto" w:sz="4" w:space="0"/>
            </w:tcBorders>
            <w:shd w:val="clear" w:color="000000" w:fill="9BC2E6"/>
            <w:vAlign w:val="center"/>
          </w:tcPr>
          <w:p w14:paraId="46FD6BF3"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 </w:t>
            </w:r>
          </w:p>
        </w:tc>
        <w:tc>
          <w:tcPr>
            <w:tcW w:w="1268" w:type="dxa"/>
            <w:tcBorders>
              <w:top w:val="nil"/>
              <w:left w:val="nil"/>
              <w:bottom w:val="single" w:color="auto" w:sz="4" w:space="0"/>
              <w:right w:val="single" w:color="auto" w:sz="4" w:space="0"/>
            </w:tcBorders>
            <w:shd w:val="clear" w:color="000000" w:fill="9BC2E6"/>
            <w:vAlign w:val="center"/>
          </w:tcPr>
          <w:p w14:paraId="0EEEC1AA"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 </w:t>
            </w:r>
          </w:p>
        </w:tc>
        <w:tc>
          <w:tcPr>
            <w:tcW w:w="940" w:type="dxa"/>
            <w:tcBorders>
              <w:top w:val="nil"/>
              <w:left w:val="nil"/>
              <w:bottom w:val="single" w:color="auto" w:sz="4" w:space="0"/>
              <w:right w:val="single" w:color="auto" w:sz="4" w:space="0"/>
            </w:tcBorders>
            <w:shd w:val="clear" w:color="000000" w:fill="9BC2E6"/>
            <w:vAlign w:val="center"/>
          </w:tcPr>
          <w:p w14:paraId="19C7E312"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 </w:t>
            </w:r>
          </w:p>
        </w:tc>
        <w:tc>
          <w:tcPr>
            <w:tcW w:w="1006" w:type="dxa"/>
            <w:tcBorders>
              <w:top w:val="nil"/>
              <w:left w:val="nil"/>
              <w:bottom w:val="single" w:color="auto" w:sz="4" w:space="0"/>
              <w:right w:val="single" w:color="auto" w:sz="4" w:space="0"/>
            </w:tcBorders>
            <w:shd w:val="clear" w:color="000000" w:fill="9BC2E6"/>
            <w:vAlign w:val="center"/>
          </w:tcPr>
          <w:p w14:paraId="3E85448D"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31126E5D"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r xmlns:wp14="http://schemas.microsoft.com/office/word/2010/wordml" w14:paraId="28F32463" wp14:textId="77777777">
        <w:tblPrEx>
          <w:tblCellMar>
            <w:top w:w="0" w:type="dxa"/>
            <w:left w:w="70" w:type="dxa"/>
            <w:bottom w:w="0" w:type="dxa"/>
            <w:right w:w="70" w:type="dxa"/>
          </w:tblCellMar>
        </w:tblPrEx>
        <w:trPr>
          <w:trHeight w:val="448" w:hRule="atLeast"/>
        </w:trPr>
        <w:tc>
          <w:tcPr>
            <w:tcW w:w="1118" w:type="dxa"/>
            <w:tcBorders>
              <w:top w:val="nil"/>
              <w:left w:val="single" w:color="auto" w:sz="4" w:space="0"/>
              <w:bottom w:val="single" w:color="auto" w:sz="4" w:space="0"/>
              <w:right w:val="single" w:color="auto" w:sz="4" w:space="0"/>
            </w:tcBorders>
            <w:shd w:val="clear" w:color="000000" w:fill="9BC2E6"/>
            <w:vAlign w:val="center"/>
          </w:tcPr>
          <w:p w14:paraId="5E436655" wp14:textId="77777777">
            <w:pPr>
              <w:spacing w:after="0" w:line="240" w:lineRule="auto"/>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TOTAL GENERAL:</w:t>
            </w:r>
          </w:p>
        </w:tc>
        <w:tc>
          <w:tcPr>
            <w:tcW w:w="7721" w:type="dxa"/>
            <w:gridSpan w:val="7"/>
            <w:tcBorders>
              <w:top w:val="single" w:color="auto" w:sz="4" w:space="0"/>
              <w:left w:val="nil"/>
              <w:bottom w:val="single" w:color="auto" w:sz="4" w:space="0"/>
              <w:right w:val="single" w:color="000000" w:sz="4" w:space="0"/>
            </w:tcBorders>
            <w:shd w:val="clear" w:color="000000" w:fill="FFFFFF"/>
            <w:vAlign w:val="center"/>
          </w:tcPr>
          <w:p w14:paraId="70342F75"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 </w:t>
            </w:r>
          </w:p>
        </w:tc>
        <w:tc>
          <w:tcPr>
            <w:tcW w:w="145" w:type="dxa"/>
            <w:vAlign w:val="center"/>
          </w:tcPr>
          <w:p w14:paraId="2DE403A5" wp14:textId="77777777">
            <w:pPr>
              <w:spacing w:after="0" w:line="240" w:lineRule="auto"/>
              <w:rPr>
                <w:rFonts w:ascii="Times New Roman" w:hAnsi="Times New Roman" w:eastAsia="Times New Roman" w:cs="Times New Roman"/>
                <w:color w:val="404040" w:themeColor="text1" w:themeTint="BF"/>
                <w:sz w:val="20"/>
                <w:szCs w:val="20"/>
                <w:lang w:eastAsia="es-CO"/>
                <w14:textFill>
                  <w14:solidFill>
                    <w14:schemeClr w14:val="tx1">
                      <w14:lumMod w14:val="75000"/>
                      <w14:lumOff w14:val="25000"/>
                    </w14:schemeClr>
                  </w14:solidFill>
                </w14:textFill>
              </w:rPr>
            </w:pPr>
          </w:p>
        </w:tc>
      </w:tr>
    </w:tbl>
    <w:p xmlns:wp14="http://schemas.microsoft.com/office/word/2010/wordml" w14:paraId="6106B140" wp14:textId="77777777">
      <w:pPr>
        <w:spacing w:after="0" w:line="240" w:lineRule="auto"/>
        <w:rPr>
          <w:rFonts w:cs="Arial"/>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 xml:space="preserve"> Este ítem se diligencia cuando el proyecto es financiado por alguna entidad en particular o por la misma Universidad, de lo contrario puede omitirse del formato.</w:t>
      </w:r>
    </w:p>
    <w:p xmlns:wp14="http://schemas.microsoft.com/office/word/2010/wordml" w14:paraId="62431CDC"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49E398E2"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16287F21"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5BE93A62"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384BA73E"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34B3F2EB"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7D34F5C7"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0B4020A7"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1D7B270A"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4F904CB7"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06971CD3"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2A1F701D"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03EFCA41"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5F96A722"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5B95CD12" wp14:textId="77777777">
      <w:pPr>
        <w:spacing w:after="0" w:line="240" w:lineRule="auto"/>
        <w:rPr>
          <w:rFonts w:cs="Arial"/>
          <w:color w:val="404040" w:themeColor="text1" w:themeTint="BF"/>
          <w14:textFill>
            <w14:solidFill>
              <w14:schemeClr w14:val="tx1">
                <w14:lumMod w14:val="75000"/>
                <w14:lumOff w14:val="25000"/>
              </w14:schemeClr>
            </w14:solidFill>
          </w14:textFill>
        </w:rPr>
      </w:pPr>
    </w:p>
    <w:p xmlns:wp14="http://schemas.microsoft.com/office/word/2010/wordml" w14:paraId="5220BBB2" wp14:textId="77777777">
      <w:pPr>
        <w:pStyle w:val="12"/>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13CB595B" wp14:textId="77777777">
      <w:pPr>
        <w:pStyle w:val="12"/>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1576E0B1" wp14:textId="77777777">
      <w:pPr>
        <w:pStyle w:val="12"/>
        <w:numPr>
          <w:ilvl w:val="0"/>
          <w:numId w:val="1"/>
        </w:num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commentRangeStart w:id="11"/>
      <w:r>
        <w:rPr>
          <w:rFonts w:cs="Calibri"/>
          <w:b/>
          <w:bCs/>
          <w:color w:val="404040" w:themeColor="text1" w:themeTint="BF"/>
          <w:sz w:val="24"/>
          <w:szCs w:val="24"/>
          <w14:textFill>
            <w14:solidFill>
              <w14:schemeClr w14:val="tx1">
                <w14:lumMod w14:val="75000"/>
                <w14:lumOff w14:val="25000"/>
              </w14:schemeClr>
            </w14:solidFill>
          </w14:textFill>
        </w:rPr>
        <w:t>CRONOGRAMA DE ACTIVIDADES</w:t>
      </w:r>
      <w:commentRangeEnd w:id="11"/>
      <w:r>
        <w:commentReference w:id="11"/>
      </w:r>
    </w:p>
    <w:p xmlns:wp14="http://schemas.microsoft.com/office/word/2010/wordml" w14:paraId="6D9C8D39" wp14:textId="77777777">
      <w:pPr>
        <w:pStyle w:val="12"/>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4CBF0580" wp14:textId="77777777">
      <w:pPr>
        <w:autoSpaceDE w:val="0"/>
        <w:autoSpaceDN w:val="0"/>
        <w:adjustRightInd w:val="0"/>
        <w:jc w:val="both"/>
        <w:rPr>
          <w:rFonts w:cs="Arial"/>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Es un plan de trabajo o un plan de actividades, que muestra en un orden lógico y secuencial la duración del proceso investigativo, en una forma gráfica o de tabla. Proyectar los tiempos que cada una de las fases previstas de la investigación se podrá demorar. No perder de vista los tiempos establecidos por la Universidad de acuerdo con cada asignatura de investigación.</w:t>
      </w:r>
    </w:p>
    <w:tbl>
      <w:tblPr>
        <w:tblStyle w:val="4"/>
        <w:tblW w:w="8934" w:type="dxa"/>
        <w:tblInd w:w="-5" w:type="dxa"/>
        <w:tblLayout w:type="autofit"/>
        <w:tblCellMar>
          <w:top w:w="0" w:type="dxa"/>
          <w:left w:w="70" w:type="dxa"/>
          <w:bottom w:w="0" w:type="dxa"/>
          <w:right w:w="70" w:type="dxa"/>
        </w:tblCellMar>
        <w:tblPrChange w:author="SIMON ZAPATA FLOREZ" w:date="2024-02-22T23:29:07.542Z" w:id="1607197481">
          <w:tblPr>
            <w:tblStyle w:val="4"/>
            <w:tblW w:w="8934" w:type="dxa"/>
            <w:tblInd w:w="-5" w:type="dxa"/>
          </w:tblPr>
        </w:tblPrChange>
      </w:tblPr>
      <w:tblGrid>
        <w:gridCol w:w="590"/>
        <w:gridCol w:w="1926"/>
        <w:gridCol w:w="533"/>
        <w:gridCol w:w="533"/>
        <w:gridCol w:w="533"/>
        <w:gridCol w:w="533"/>
        <w:gridCol w:w="597"/>
        <w:gridCol w:w="469"/>
        <w:gridCol w:w="533"/>
        <w:gridCol w:w="533"/>
        <w:gridCol w:w="533"/>
        <w:gridCol w:w="533"/>
        <w:gridCol w:w="533"/>
        <w:gridCol w:w="542"/>
        <w:gridCol w:w="13"/>
        <w:tblGridChange w:id="809435792">
          <w:tblGrid>
            <w:gridCol w:w="590"/>
            <w:gridCol w:w="1926"/>
            <w:gridCol w:w="533"/>
            <w:gridCol w:w="533"/>
            <w:gridCol w:w="533"/>
            <w:gridCol w:w="533"/>
            <w:gridCol w:w="597"/>
            <w:gridCol w:w="469"/>
            <w:gridCol w:w="533"/>
            <w:gridCol w:w="533"/>
            <w:gridCol w:w="533"/>
            <w:gridCol w:w="533"/>
            <w:gridCol w:w="533"/>
            <w:gridCol w:w="542"/>
            <w:gridCol w:w="13"/>
          </w:tblGrid>
        </w:tblGridChange>
      </w:tblGrid>
      <w:tr xmlns:wp14="http://schemas.microsoft.com/office/word/2010/wordml" w:rsidTr="5FCBE329" w14:paraId="46800E20" wp14:textId="77777777">
        <w:tblPrEx>
          <w:tblCellMar>
            <w:top w:w="0" w:type="dxa"/>
            <w:left w:w="70" w:type="dxa"/>
            <w:bottom w:w="0" w:type="dxa"/>
            <w:right w:w="70" w:type="dxa"/>
          </w:tblCellMar>
        </w:tblPrEx>
        <w:trPr>
          <w:trHeight w:val="284" w:hRule="atLeast"/>
        </w:trPr>
        <w:tc>
          <w:tcPr>
            <w:tcW w:w="590" w:type="dxa"/>
            <w:vMerge w:val="restart"/>
            <w:tcBorders>
              <w:top w:val="single" w:color="auto" w:sz="4" w:space="0"/>
              <w:left w:val="single" w:color="auto" w:sz="4" w:space="0"/>
              <w:bottom w:val="single" w:color="auto" w:sz="4" w:space="0"/>
              <w:right w:val="single" w:color="auto" w:sz="4" w:space="0"/>
            </w:tcBorders>
            <w:shd w:val="clear" w:color="auto" w:fill="auto"/>
            <w:tcMar/>
            <w:vAlign w:val="center"/>
          </w:tcPr>
          <w:p w14:paraId="456684C3" wp14:textId="77777777">
            <w:pPr>
              <w:spacing w:after="0" w:line="240" w:lineRule="auto"/>
              <w:jc w:val="center"/>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18"/>
                <w:szCs w:val="18"/>
                <w:lang w:eastAsia="es-CO"/>
                <w14:textFill>
                  <w14:solidFill>
                    <w14:schemeClr w14:val="tx1">
                      <w14:lumMod w14:val="75000"/>
                      <w14:lumOff w14:val="25000"/>
                    </w14:schemeClr>
                  </w14:solidFill>
                </w14:textFill>
              </w:rPr>
              <w:t>Fase</w:t>
            </w: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tcMar/>
            <w:vAlign w:val="center"/>
          </w:tcPr>
          <w:p w14:paraId="710559DE" wp14:textId="77777777">
            <w:pPr>
              <w:spacing w:after="0" w:line="240" w:lineRule="auto"/>
              <w:jc w:val="center"/>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18"/>
                <w:szCs w:val="18"/>
                <w:lang w:eastAsia="es-CO"/>
                <w14:textFill>
                  <w14:solidFill>
                    <w14:schemeClr w14:val="tx1">
                      <w14:lumMod w14:val="75000"/>
                      <w14:lumOff w14:val="25000"/>
                    </w14:schemeClr>
                  </w14:solidFill>
                </w14:textFill>
              </w:rPr>
              <w:t>Actividad</w:t>
            </w:r>
          </w:p>
        </w:tc>
        <w:tc>
          <w:tcPr>
            <w:tcW w:w="6418" w:type="dxa"/>
            <w:gridSpan w:val="13"/>
            <w:tcBorders>
              <w:top w:val="single" w:color="auto" w:sz="4" w:space="0"/>
              <w:left w:val="nil"/>
              <w:bottom w:val="single" w:color="auto" w:sz="4" w:space="0"/>
              <w:right w:val="single" w:color="auto" w:sz="4" w:space="0"/>
            </w:tcBorders>
            <w:shd w:val="clear" w:color="auto" w:fill="auto"/>
            <w:tcMar/>
            <w:vAlign w:val="center"/>
          </w:tcPr>
          <w:p w14:paraId="30EC46D5" wp14:textId="77777777">
            <w:pPr>
              <w:spacing w:after="0" w:line="240" w:lineRule="auto"/>
              <w:jc w:val="center"/>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18"/>
                <w:szCs w:val="18"/>
                <w:lang w:eastAsia="es-CO"/>
                <w14:textFill>
                  <w14:solidFill>
                    <w14:schemeClr w14:val="tx1">
                      <w14:lumMod w14:val="75000"/>
                      <w14:lumOff w14:val="25000"/>
                    </w14:schemeClr>
                  </w14:solidFill>
                </w14:textFill>
              </w:rPr>
              <w:t>TIEMPO</w:t>
            </w:r>
          </w:p>
        </w:tc>
      </w:tr>
      <w:tr xmlns:wp14="http://schemas.microsoft.com/office/word/2010/wordml" w:rsidTr="5FCBE329" w14:paraId="790D5182" wp14:textId="77777777">
        <w:tblPrEx>
          <w:tblCellMar>
            <w:top w:w="0" w:type="dxa"/>
            <w:left w:w="70" w:type="dxa"/>
            <w:bottom w:w="0" w:type="dxa"/>
            <w:right w:w="70" w:type="dxa"/>
          </w:tblCellMar>
        </w:tblPrEx>
        <w:trPr>
          <w:trHeight w:val="284" w:hRule="atLeast"/>
        </w:trPr>
        <w:tc>
          <w:tcPr>
            <w:tcW w:w="590" w:type="dxa"/>
            <w:vMerge/>
            <w:tcBorders/>
            <w:tcMar/>
            <w:vAlign w:val="center"/>
          </w:tcPr>
          <w:p w14:paraId="675E05EE"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vMerge/>
            <w:tcBorders/>
            <w:tcMar/>
            <w:vAlign w:val="center"/>
          </w:tcPr>
          <w:p w14:paraId="2FC17F8B"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6418" w:type="dxa"/>
            <w:gridSpan w:val="13"/>
            <w:tcBorders>
              <w:top w:val="single" w:color="auto" w:sz="4" w:space="0"/>
              <w:left w:val="nil"/>
              <w:bottom w:val="single" w:color="auto" w:sz="4" w:space="0"/>
              <w:right w:val="single" w:color="auto" w:sz="4" w:space="0"/>
            </w:tcBorders>
            <w:shd w:val="clear" w:color="auto" w:fill="auto"/>
            <w:tcMar/>
            <w:vAlign w:val="center"/>
          </w:tcPr>
          <w:p w14:paraId="1B5882DA" wp14:textId="77777777">
            <w:pPr>
              <w:spacing w:after="0" w:line="240" w:lineRule="auto"/>
              <w:jc w:val="center"/>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18"/>
                <w:szCs w:val="18"/>
                <w:lang w:eastAsia="es-CO"/>
                <w14:textFill>
                  <w14:solidFill>
                    <w14:schemeClr w14:val="tx1">
                      <w14:lumMod w14:val="75000"/>
                      <w14:lumOff w14:val="25000"/>
                    </w14:schemeClr>
                  </w14:solidFill>
                </w14:textFill>
              </w:rPr>
              <w:t>Meses</w:t>
            </w:r>
          </w:p>
        </w:tc>
      </w:tr>
      <w:tr xmlns:wp14="http://schemas.microsoft.com/office/word/2010/wordml" w:rsidTr="5FCBE329" w14:paraId="501E7D3E" wp14:textId="77777777">
        <w:tblPrEx>
          <w:tblCellMar>
            <w:top w:w="0" w:type="dxa"/>
            <w:left w:w="70" w:type="dxa"/>
            <w:bottom w:w="0" w:type="dxa"/>
            <w:right w:w="70" w:type="dxa"/>
          </w:tblCellMar>
        </w:tblPrEx>
        <w:trPr>
          <w:gridAfter w:val="1"/>
          <w:wAfter w:w="13" w:type="dxa"/>
          <w:trHeight w:val="284" w:hRule="atLeast"/>
        </w:trPr>
        <w:tc>
          <w:tcPr>
            <w:tcW w:w="590" w:type="dxa"/>
            <w:vMerge/>
            <w:tcBorders/>
            <w:tcMar/>
            <w:vAlign w:val="center"/>
          </w:tcPr>
          <w:p w14:paraId="0A4F7224"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vMerge/>
            <w:tcBorders/>
            <w:tcMar/>
            <w:vAlign w:val="center"/>
          </w:tcPr>
          <w:p w14:paraId="5AE48A43"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533" w:type="dxa"/>
            <w:tcBorders>
              <w:top w:val="nil"/>
              <w:left w:val="nil"/>
              <w:bottom w:val="single" w:color="auto" w:sz="4" w:space="0"/>
              <w:right w:val="single" w:color="auto" w:sz="4" w:space="0"/>
            </w:tcBorders>
            <w:shd w:val="clear" w:color="auto" w:fill="9BC2E6"/>
            <w:tcMar/>
            <w:vAlign w:val="center"/>
          </w:tcPr>
          <w:p w14:paraId="2F7375EA"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M1</w:t>
            </w:r>
          </w:p>
        </w:tc>
        <w:tc>
          <w:tcPr>
            <w:tcW w:w="533" w:type="dxa"/>
            <w:tcBorders>
              <w:top w:val="nil"/>
              <w:left w:val="nil"/>
              <w:bottom w:val="single" w:color="auto" w:sz="4" w:space="0"/>
              <w:right w:val="single" w:color="auto" w:sz="4" w:space="0"/>
            </w:tcBorders>
            <w:shd w:val="clear" w:color="auto" w:fill="9BC2E6"/>
            <w:tcMar/>
            <w:vAlign w:val="center"/>
          </w:tcPr>
          <w:p w14:paraId="32C77CCE"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M2</w:t>
            </w:r>
          </w:p>
        </w:tc>
        <w:tc>
          <w:tcPr>
            <w:tcW w:w="533" w:type="dxa"/>
            <w:tcBorders>
              <w:top w:val="nil"/>
              <w:left w:val="nil"/>
              <w:bottom w:val="single" w:color="auto" w:sz="4" w:space="0"/>
              <w:right w:val="single" w:color="auto" w:sz="4" w:space="0"/>
            </w:tcBorders>
            <w:shd w:val="clear" w:color="auto" w:fill="9BC2E6"/>
            <w:tcMar/>
            <w:vAlign w:val="center"/>
          </w:tcPr>
          <w:p w14:paraId="2A55871B"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M3</w:t>
            </w:r>
          </w:p>
        </w:tc>
        <w:tc>
          <w:tcPr>
            <w:tcW w:w="533" w:type="dxa"/>
            <w:tcBorders>
              <w:top w:val="nil"/>
              <w:left w:val="nil"/>
              <w:bottom w:val="single" w:color="auto" w:sz="4" w:space="0"/>
              <w:right w:val="single" w:color="auto" w:sz="4" w:space="0"/>
            </w:tcBorders>
            <w:shd w:val="clear" w:color="auto" w:fill="9BC2E6"/>
            <w:tcMar/>
            <w:vAlign w:val="center"/>
          </w:tcPr>
          <w:p w14:paraId="3782E433"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M4</w:t>
            </w:r>
          </w:p>
        </w:tc>
        <w:tc>
          <w:tcPr>
            <w:tcW w:w="597" w:type="dxa"/>
            <w:tcBorders>
              <w:top w:val="nil"/>
              <w:left w:val="nil"/>
              <w:bottom w:val="single" w:color="auto" w:sz="4" w:space="0"/>
              <w:right w:val="single" w:color="auto" w:sz="4" w:space="0"/>
            </w:tcBorders>
            <w:shd w:val="clear" w:color="auto" w:fill="9BC2E6"/>
            <w:tcMar/>
            <w:vAlign w:val="center"/>
          </w:tcPr>
          <w:p w14:paraId="16A886DC"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M5</w:t>
            </w:r>
          </w:p>
        </w:tc>
        <w:tc>
          <w:tcPr>
            <w:tcW w:w="469" w:type="dxa"/>
            <w:tcBorders>
              <w:top w:val="nil"/>
              <w:left w:val="nil"/>
              <w:bottom w:val="single" w:color="auto" w:sz="4" w:space="0"/>
              <w:right w:val="single" w:color="auto" w:sz="4" w:space="0"/>
            </w:tcBorders>
            <w:shd w:val="clear" w:color="auto" w:fill="9BC2E6"/>
            <w:tcMar/>
            <w:vAlign w:val="center"/>
          </w:tcPr>
          <w:p w14:paraId="43D7B282"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M6</w:t>
            </w:r>
          </w:p>
        </w:tc>
        <w:tc>
          <w:tcPr>
            <w:tcW w:w="533" w:type="dxa"/>
            <w:tcBorders>
              <w:top w:val="nil"/>
              <w:left w:val="nil"/>
              <w:bottom w:val="single" w:color="auto" w:sz="4" w:space="0"/>
              <w:right w:val="single" w:color="auto" w:sz="4" w:space="0"/>
            </w:tcBorders>
            <w:shd w:val="clear" w:color="auto" w:fill="9BC2E6"/>
            <w:tcMar/>
            <w:vAlign w:val="center"/>
          </w:tcPr>
          <w:p w14:paraId="286C0588"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M7</w:t>
            </w:r>
          </w:p>
        </w:tc>
        <w:tc>
          <w:tcPr>
            <w:tcW w:w="533" w:type="dxa"/>
            <w:tcBorders>
              <w:top w:val="nil"/>
              <w:left w:val="nil"/>
              <w:bottom w:val="single" w:color="auto" w:sz="4" w:space="0"/>
              <w:right w:val="single" w:color="auto" w:sz="4" w:space="0"/>
            </w:tcBorders>
            <w:shd w:val="clear" w:color="auto" w:fill="9BC2E6"/>
            <w:tcMar/>
            <w:vAlign w:val="center"/>
          </w:tcPr>
          <w:p w14:paraId="21162647"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M8</w:t>
            </w:r>
          </w:p>
        </w:tc>
        <w:tc>
          <w:tcPr>
            <w:tcW w:w="533" w:type="dxa"/>
            <w:tcBorders>
              <w:top w:val="nil"/>
              <w:left w:val="nil"/>
              <w:bottom w:val="single" w:color="auto" w:sz="4" w:space="0"/>
              <w:right w:val="single" w:color="auto" w:sz="4" w:space="0"/>
            </w:tcBorders>
            <w:shd w:val="clear" w:color="auto" w:fill="9BC2E6"/>
            <w:tcMar/>
            <w:vAlign w:val="center"/>
          </w:tcPr>
          <w:p w14:paraId="09F8FF89"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M9</w:t>
            </w:r>
          </w:p>
        </w:tc>
        <w:tc>
          <w:tcPr>
            <w:tcW w:w="533" w:type="dxa"/>
            <w:tcBorders>
              <w:top w:val="nil"/>
              <w:left w:val="nil"/>
              <w:bottom w:val="single" w:color="auto" w:sz="4" w:space="0"/>
              <w:right w:val="single" w:color="auto" w:sz="4" w:space="0"/>
            </w:tcBorders>
            <w:shd w:val="clear" w:color="auto" w:fill="9BC2E6"/>
            <w:tcMar/>
            <w:vAlign w:val="center"/>
          </w:tcPr>
          <w:p w14:paraId="7554412A"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Arial"/>
                <w:b/>
                <w:bCs/>
                <w:color w:val="404040" w:themeColor="text1" w:themeTint="BF"/>
                <w:sz w:val="20"/>
                <w:szCs w:val="20"/>
                <w:lang w:eastAsia="es-CO"/>
                <w14:textFill>
                  <w14:solidFill>
                    <w14:schemeClr w14:val="tx1">
                      <w14:lumMod w14:val="75000"/>
                      <w14:lumOff w14:val="25000"/>
                    </w14:schemeClr>
                  </w14:solidFill>
                </w14:textFill>
              </w:rPr>
              <w:t>M10</w:t>
            </w:r>
          </w:p>
        </w:tc>
        <w:tc>
          <w:tcPr>
            <w:tcW w:w="533" w:type="dxa"/>
            <w:tcBorders>
              <w:top w:val="nil"/>
              <w:left w:val="nil"/>
              <w:bottom w:val="single" w:color="auto" w:sz="4" w:space="0"/>
              <w:right w:val="single" w:color="auto" w:sz="4" w:space="0"/>
            </w:tcBorders>
            <w:shd w:val="clear" w:color="auto" w:fill="9BC2E6"/>
            <w:tcMar/>
            <w:vAlign w:val="center"/>
          </w:tcPr>
          <w:p w14:paraId="63BFD773"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t>M11</w:t>
            </w:r>
          </w:p>
        </w:tc>
        <w:tc>
          <w:tcPr>
            <w:tcW w:w="542" w:type="dxa"/>
            <w:tcBorders>
              <w:top w:val="nil"/>
              <w:left w:val="nil"/>
              <w:bottom w:val="single" w:color="auto" w:sz="4" w:space="0"/>
              <w:right w:val="single" w:color="auto" w:sz="4" w:space="0"/>
            </w:tcBorders>
            <w:shd w:val="clear" w:color="auto" w:fill="9BC2E6"/>
            <w:tcMar/>
            <w:vAlign w:val="center"/>
          </w:tcPr>
          <w:p w14:paraId="50384C53" wp14:textId="77777777">
            <w:pPr>
              <w:spacing w:after="0" w:line="240" w:lineRule="auto"/>
              <w:jc w:val="cente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pPr>
            <w:r>
              <w:rPr>
                <w:rFonts w:ascii="Calibri" w:hAnsi="Calibri" w:eastAsia="Times New Roman" w:cs="Calibri"/>
                <w:b/>
                <w:bCs/>
                <w:color w:val="404040" w:themeColor="text1" w:themeTint="BF"/>
                <w:sz w:val="20"/>
                <w:szCs w:val="20"/>
                <w:lang w:eastAsia="es-CO"/>
                <w14:textFill>
                  <w14:solidFill>
                    <w14:schemeClr w14:val="tx1">
                      <w14:lumMod w14:val="75000"/>
                      <w14:lumOff w14:val="25000"/>
                    </w14:schemeClr>
                  </w14:solidFill>
                </w14:textFill>
              </w:rPr>
              <w:t>M12</w:t>
            </w:r>
          </w:p>
        </w:tc>
      </w:tr>
      <w:tr xmlns:wp14="http://schemas.microsoft.com/office/word/2010/wordml" w:rsidTr="5FCBE329" w14:paraId="400F0339" wp14:textId="77777777">
        <w:tblPrEx>
          <w:tblCellMar>
            <w:top w:w="0" w:type="dxa"/>
            <w:left w:w="70" w:type="dxa"/>
            <w:bottom w:w="0" w:type="dxa"/>
            <w:right w:w="70" w:type="dxa"/>
          </w:tblCellMar>
        </w:tblPrEx>
        <w:trPr>
          <w:gridAfter w:val="1"/>
          <w:wAfter w:w="13" w:type="dxa"/>
          <w:trHeight w:val="284" w:hRule="atLeast"/>
        </w:trPr>
        <w:tc>
          <w:tcPr>
            <w:tcW w:w="590" w:type="dxa"/>
            <w:vMerge w:val="restart"/>
            <w:tcBorders>
              <w:top w:val="nil"/>
              <w:left w:val="single" w:color="auto" w:sz="4" w:space="0"/>
              <w:bottom w:val="single" w:color="000000" w:themeColor="text1" w:sz="4" w:space="0"/>
              <w:right w:val="single" w:color="auto" w:sz="4" w:space="0"/>
            </w:tcBorders>
            <w:shd w:val="clear" w:color="auto" w:fill="auto"/>
            <w:tcMar/>
            <w:vAlign w:val="center"/>
          </w:tcPr>
          <w:p w14:paraId="7A17B0E7" wp14:textId="77777777">
            <w:pPr>
              <w:spacing w:after="0" w:line="240" w:lineRule="auto"/>
              <w:jc w:val="center"/>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t> O.E.1</w:t>
            </w:r>
          </w:p>
        </w:tc>
        <w:tc>
          <w:tcPr>
            <w:tcW w:w="1926" w:type="dxa"/>
            <w:tcBorders>
              <w:top w:val="nil"/>
              <w:left w:val="nil"/>
              <w:bottom w:val="single" w:color="auto" w:sz="4" w:space="0"/>
              <w:right w:val="single" w:color="auto" w:sz="4" w:space="0"/>
            </w:tcBorders>
            <w:shd w:val="clear" w:color="auto" w:fill="auto"/>
            <w:tcMar/>
            <w:vAlign w:val="center"/>
          </w:tcPr>
          <w:p w14:paraId="3E1A5DE0"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Estudio bibliográfico de malwares existentes</w:t>
            </w:r>
          </w:p>
        </w:tc>
        <w:tc>
          <w:tcPr>
            <w:tcW w:w="533" w:type="dxa"/>
            <w:tcBorders>
              <w:top w:val="nil"/>
              <w:left w:val="nil"/>
              <w:bottom w:val="single" w:color="auto" w:sz="4" w:space="0"/>
              <w:right w:val="single" w:color="auto" w:sz="4" w:space="0"/>
            </w:tcBorders>
            <w:shd w:val="clear" w:color="auto" w:fill="BFBFBF" w:themeFill="background1" w:themeFillShade="BF"/>
            <w:tcMar/>
            <w:vAlign w:val="center"/>
          </w:tcPr>
          <w:p w14:paraId="0E6A004A"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47F07C36"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0F6115F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4F32E632"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auto"/>
            <w:tcMar/>
            <w:vAlign w:val="center"/>
          </w:tcPr>
          <w:p w14:paraId="7EA6EE37"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
          <w:p w14:paraId="2FE610B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664DE1E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3D9D4942"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1493A24D"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18840F38"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104F736F"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
          <w:p w14:paraId="4C1EE185"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35C6D5C4" wp14:textId="77777777">
        <w:tblPrEx>
          <w:tblCellMar>
            <w:top w:w="0" w:type="dxa"/>
            <w:left w:w="70" w:type="dxa"/>
            <w:bottom w:w="0" w:type="dxa"/>
            <w:right w:w="70" w:type="dxa"/>
          </w:tblCellMar>
        </w:tblPrEx>
        <w:trPr>
          <w:gridAfter w:val="1"/>
          <w:wAfter w:w="13" w:type="dxa"/>
          <w:trHeight w:val="284" w:hRule="atLeast"/>
        </w:trPr>
        <w:tc>
          <w:tcPr>
            <w:tcW w:w="590" w:type="dxa"/>
            <w:vMerge/>
            <w:tcBorders/>
            <w:tcMar/>
            <w:vAlign w:val="center"/>
          </w:tcPr>
          <w:p w14:paraId="50F40DEB"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tcBorders>
              <w:top w:val="nil"/>
              <w:left w:val="nil"/>
              <w:bottom w:val="single" w:color="auto" w:sz="4" w:space="0"/>
              <w:right w:val="single" w:color="auto" w:sz="4" w:space="0"/>
            </w:tcBorders>
            <w:shd w:val="clear" w:color="auto" w:fill="auto"/>
            <w:tcMar/>
            <w:vAlign w:val="center"/>
          </w:tcPr>
          <w:p w14:paraId="48436632"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Construcción tabla de resumen de estudio bibliografico</w:t>
            </w:r>
          </w:p>
        </w:tc>
        <w:tc>
          <w:tcPr>
            <w:tcW w:w="533" w:type="dxa"/>
            <w:tcBorders>
              <w:top w:val="nil"/>
              <w:left w:val="nil"/>
              <w:bottom w:val="single" w:color="auto" w:sz="4" w:space="0"/>
              <w:right w:val="single" w:color="auto" w:sz="4" w:space="0"/>
            </w:tcBorders>
            <w:shd w:val="clear" w:color="auto" w:fill="D0CECE" w:themeFill="background2" w:themeFillShade="E6"/>
            <w:tcMar/>
            <w:vAlign w:val="center"/>
          </w:tcPr>
          <w:p w14:paraId="0A24AB7A"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BFBFBF" w:themeFill="background1" w:themeFillShade="BF"/>
            <w:tcMar/>
            <w:vAlign w:val="center"/>
          </w:tcPr>
          <w:p w14:paraId="06B0BD7B"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3CB54525"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7E0BA9E3"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auto"/>
            <w:tcMar/>
            <w:vAlign w:val="center"/>
          </w:tcPr>
          <w:p w14:paraId="652F5E9B"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
          <w:p w14:paraId="6008BDD0"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76BE7177"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361DDFAB"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3E9F269C"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31C8A419"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146FE776"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
          <w:p w14:paraId="1696C0E2"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17C66619" wp14:textId="77777777">
        <w:tblPrEx>
          <w:tblCellMar>
            <w:top w:w="0" w:type="dxa"/>
            <w:left w:w="70" w:type="dxa"/>
            <w:bottom w:w="0" w:type="dxa"/>
            <w:right w:w="70" w:type="dxa"/>
          </w:tblCellMar>
        </w:tblPrEx>
        <w:trPr>
          <w:gridAfter w:val="1"/>
          <w:wAfter w:w="13" w:type="dxa"/>
          <w:trHeight w:val="284" w:hRule="atLeast"/>
        </w:trPr>
        <w:tc>
          <w:tcPr>
            <w:tcW w:w="590" w:type="dxa"/>
            <w:vMerge/>
            <w:tcBorders/>
            <w:tcMar/>
            <w:vAlign w:val="center"/>
          </w:tcPr>
          <w:p w14:paraId="77A52294"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tcBorders>
              <w:top w:val="nil"/>
              <w:left w:val="nil"/>
              <w:bottom w:val="single" w:color="auto" w:sz="4" w:space="0"/>
              <w:right w:val="single" w:color="auto" w:sz="4" w:space="0"/>
            </w:tcBorders>
            <w:shd w:val="clear" w:color="auto" w:fill="auto"/>
            <w:tcMar/>
            <w:vAlign w:val="center"/>
          </w:tcPr>
          <w:p w14:paraId="05721BE0"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Análisis de tipos de malware más comunes</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325B5DE2"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D0CECE" w:themeFill="background2" w:themeFillShade="E6"/>
            <w:tcMar/>
            <w:vAlign w:val="center"/>
          </w:tcPr>
          <w:p w14:paraId="6E8B5DA1"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2E747F86"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08DF40D6"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auto"/>
            <w:tcMar/>
            <w:vAlign w:val="center"/>
          </w:tcPr>
          <w:p w14:paraId="53361D8D"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
          <w:p w14:paraId="305E0D1A"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2F49BAF6"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18077A0D"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7232A5A4"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1E45AE9E"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Arial"/>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7A150FD0"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
          <w:p w14:paraId="00D3A2DC"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46006A62" wp14:textId="77777777">
        <w:tblPrEx>
          <w:tblCellMar>
            <w:top w:w="0" w:type="dxa"/>
            <w:left w:w="70" w:type="dxa"/>
            <w:bottom w:w="0" w:type="dxa"/>
            <w:right w:w="70" w:type="dxa"/>
          </w:tblCellMar>
        </w:tblPrEx>
        <w:trPr>
          <w:gridAfter w:val="1"/>
          <w:wAfter w:w="13" w:type="dxa"/>
          <w:trHeight w:val="284" w:hRule="atLeast"/>
          <w:trPrChange w:author="SIMON ZAPATA FLOREZ" w:date="2024-02-22T23:29:07.539Z" w:id="433338344">
            <w:trPr>
              <w:trHeight w:val="284"/>
            </w:trPr>
          </w:trPrChange>
        </w:trPr>
        <w:tc>
          <w:tcPr>
            <w:tcW w:w="590" w:type="dxa"/>
            <w:vMerge/>
            <w:tcBorders/>
            <w:tcMar/>
            <w:vAlign w:val="center"/>
          </w:tcPr>
          <w:p w14:paraId="007DCDA8"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tcBorders>
              <w:top w:val="nil"/>
              <w:left w:val="nil"/>
              <w:bottom w:val="single" w:color="auto" w:sz="4" w:space="0"/>
              <w:right w:val="single" w:color="auto" w:sz="4" w:space="0"/>
            </w:tcBorders>
            <w:shd w:val="clear" w:color="auto" w:fill="auto"/>
            <w:tcMar/>
            <w:vAlign w:val="center"/>
            <w:tcPrChange w:author="SIMON ZAPATA FLOREZ" w:date="2024-02-22T23:29:07.539Z" w:id="1342876285">
              <w:tcPr>
                <w:tcW w:w="1926" w:type="dxa"/>
                <w:tcBorders>
                  <w:top w:val="nil"/>
                  <w:left w:val="nil"/>
                  <w:bottom w:val="single" w:color="auto" w:sz="4"/>
                  <w:right w:val="single" w:color="auto" w:sz="4"/>
                </w:tcBorders>
                <w:shd w:val="clear" w:color="auto" w:fill="auto"/>
                <w:tcMar/>
                <w:vAlign w:val="center"/>
              </w:tcPr>
            </w:tcPrChange>
          </w:tcPr>
          <w:p w14:paraId="606F80DB"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Change w:author="SIMON ZAPATA FLOREZ" w:date="2024-02-22T23:29:07.539Z" w:id="1035243518">
              <w:tcPr>
                <w:tcW w:w="533" w:type="dxa"/>
                <w:tcBorders>
                  <w:top w:val="nil"/>
                  <w:left w:val="nil"/>
                  <w:bottom w:val="single" w:color="auto" w:sz="4"/>
                  <w:right w:val="single" w:color="auto" w:sz="4"/>
                </w:tcBorders>
                <w:shd w:val="clear" w:color="auto" w:fill="FFFFFF" w:themeFill="background1"/>
                <w:tcMar/>
                <w:vAlign w:val="center"/>
              </w:tcPr>
            </w:tcPrChange>
          </w:tcPr>
          <w:p w14:paraId="182EA137"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Change w:author="SIMON ZAPATA FLOREZ" w:date="2024-02-22T23:29:07.54Z" w:id="1193805015">
              <w:tcPr>
                <w:tcW w:w="533" w:type="dxa"/>
                <w:tcBorders>
                  <w:top w:val="nil"/>
                  <w:left w:val="nil"/>
                  <w:bottom w:val="single" w:color="auto" w:sz="4"/>
                  <w:right w:val="single" w:color="auto" w:sz="4"/>
                </w:tcBorders>
                <w:shd w:val="clear" w:color="auto" w:fill="FFFFFF" w:themeFill="background1"/>
                <w:tcMar/>
                <w:vAlign w:val="center"/>
              </w:tcPr>
            </w:tcPrChange>
          </w:tcPr>
          <w:p w14:paraId="2CA9BCDC"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Change w:author="SIMON ZAPATA FLOREZ" w:date="2024-02-22T23:29:07.54Z" w:id="1722370674">
              <w:tcPr>
                <w:tcW w:w="533" w:type="dxa"/>
                <w:tcBorders>
                  <w:top w:val="nil"/>
                  <w:left w:val="nil"/>
                  <w:bottom w:val="single" w:color="auto" w:sz="4"/>
                  <w:right w:val="single" w:color="auto" w:sz="4"/>
                </w:tcBorders>
                <w:shd w:val="clear" w:color="auto" w:fill="D0CECE" w:themeFill="background2" w:themeFillShade="E6"/>
                <w:tcMar/>
                <w:vAlign w:val="center"/>
              </w:tcPr>
            </w:tcPrChange>
          </w:tcPr>
          <w:p w14:paraId="69F69F12"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Change w:author="SIMON ZAPATA FLOREZ" w:date="2024-02-22T23:29:07.54Z" w:id="292576956">
              <w:tcPr>
                <w:tcW w:w="533" w:type="dxa"/>
                <w:tcBorders>
                  <w:top w:val="nil"/>
                  <w:left w:val="nil"/>
                  <w:bottom w:val="single" w:color="auto" w:sz="4"/>
                  <w:right w:val="single" w:color="auto" w:sz="4"/>
                </w:tcBorders>
                <w:shd w:val="clear" w:color="auto" w:fill="FFFFFF" w:themeFill="background1"/>
                <w:tcMar/>
                <w:vAlign w:val="center"/>
              </w:tcPr>
            </w:tcPrChange>
          </w:tcPr>
          <w:p w14:paraId="35C72755"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auto"/>
            <w:tcMar/>
            <w:vAlign w:val="center"/>
            <w:tcPrChange w:author="SIMON ZAPATA FLOREZ" w:date="2024-02-22T23:29:07.54Z" w:id="1984590940">
              <w:tcPr>
                <w:tcW w:w="597" w:type="dxa"/>
                <w:tcBorders>
                  <w:top w:val="nil"/>
                  <w:left w:val="nil"/>
                  <w:bottom w:val="single" w:color="auto" w:sz="4"/>
                  <w:right w:val="single" w:color="auto" w:sz="4"/>
                </w:tcBorders>
                <w:shd w:val="clear" w:color="auto" w:fill="auto"/>
                <w:tcMar/>
                <w:vAlign w:val="center"/>
              </w:tcPr>
            </w:tcPrChange>
          </w:tcPr>
          <w:p w14:paraId="0F4DF038"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Change w:author="SIMON ZAPATA FLOREZ" w:date="2024-02-22T23:29:07.54Z" w:id="374215468">
              <w:tcPr>
                <w:tcW w:w="469" w:type="dxa"/>
                <w:tcBorders>
                  <w:top w:val="nil"/>
                  <w:left w:val="nil"/>
                  <w:bottom w:val="single" w:color="auto" w:sz="4"/>
                  <w:right w:val="single" w:color="auto" w:sz="4"/>
                </w:tcBorders>
                <w:shd w:val="clear" w:color="auto" w:fill="auto"/>
                <w:tcMar/>
                <w:vAlign w:val="center"/>
              </w:tcPr>
            </w:tcPrChange>
          </w:tcPr>
          <w:p w14:paraId="26B14421"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29:07.541Z" w:id="1418568010">
              <w:tcPr>
                <w:tcW w:w="533" w:type="dxa"/>
                <w:tcBorders>
                  <w:top w:val="nil"/>
                  <w:left w:val="nil"/>
                  <w:bottom w:val="single" w:color="auto" w:sz="4"/>
                  <w:right w:val="single" w:color="auto" w:sz="4"/>
                </w:tcBorders>
                <w:shd w:val="clear" w:color="auto" w:fill="auto"/>
                <w:tcMar/>
                <w:vAlign w:val="center"/>
              </w:tcPr>
            </w:tcPrChange>
          </w:tcPr>
          <w:p w14:paraId="23694584"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29:07.541Z" w:id="2135199594">
              <w:tcPr>
                <w:tcW w:w="533" w:type="dxa"/>
                <w:tcBorders>
                  <w:top w:val="nil"/>
                  <w:left w:val="nil"/>
                  <w:bottom w:val="single" w:color="auto" w:sz="4"/>
                  <w:right w:val="single" w:color="auto" w:sz="4"/>
                </w:tcBorders>
                <w:shd w:val="clear" w:color="auto" w:fill="auto"/>
                <w:tcMar/>
                <w:vAlign w:val="center"/>
              </w:tcPr>
            </w:tcPrChange>
          </w:tcPr>
          <w:p w14:paraId="07DFE567"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29:07.541Z" w:id="581096229">
              <w:tcPr>
                <w:tcW w:w="533" w:type="dxa"/>
                <w:tcBorders>
                  <w:top w:val="nil"/>
                  <w:left w:val="nil"/>
                  <w:bottom w:val="single" w:color="auto" w:sz="4"/>
                  <w:right w:val="single" w:color="auto" w:sz="4"/>
                </w:tcBorders>
                <w:shd w:val="clear" w:color="auto" w:fill="auto"/>
                <w:tcMar/>
                <w:vAlign w:val="center"/>
              </w:tcPr>
            </w:tcPrChange>
          </w:tcPr>
          <w:p w14:paraId="1AD776A2"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29:07.541Z" w:id="1434432964">
              <w:tcPr>
                <w:tcW w:w="533" w:type="dxa"/>
                <w:tcBorders>
                  <w:top w:val="nil"/>
                  <w:left w:val="nil"/>
                  <w:bottom w:val="single" w:color="auto" w:sz="4"/>
                  <w:right w:val="single" w:color="auto" w:sz="4"/>
                </w:tcBorders>
                <w:shd w:val="clear" w:color="auto" w:fill="auto"/>
                <w:tcMar/>
                <w:vAlign w:val="center"/>
              </w:tcPr>
            </w:tcPrChange>
          </w:tcPr>
          <w:p w14:paraId="462EDE1D"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29:07.541Z" w:id="533277208">
              <w:tcPr>
                <w:tcW w:w="533" w:type="dxa"/>
                <w:tcBorders>
                  <w:top w:val="nil"/>
                  <w:left w:val="nil"/>
                  <w:bottom w:val="single" w:color="auto" w:sz="4"/>
                  <w:right w:val="single" w:color="auto" w:sz="4"/>
                </w:tcBorders>
                <w:shd w:val="clear" w:color="auto" w:fill="auto"/>
                <w:tcMar/>
                <w:vAlign w:val="center"/>
              </w:tcPr>
            </w:tcPrChange>
          </w:tcPr>
          <w:p w14:paraId="24968EE8"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Change w:author="SIMON ZAPATA FLOREZ" w:date="2024-02-22T23:29:07.541Z" w:id="507949489">
              <w:tcPr>
                <w:tcW w:w="542" w:type="dxa"/>
                <w:tcBorders>
                  <w:top w:val="nil"/>
                  <w:left w:val="nil"/>
                  <w:bottom w:val="single" w:color="auto" w:sz="4"/>
                  <w:right w:val="single" w:color="auto" w:sz="4"/>
                </w:tcBorders>
                <w:shd w:val="clear" w:color="auto" w:fill="auto"/>
                <w:tcMar/>
                <w:vAlign w:val="center"/>
              </w:tcPr>
            </w:tcPrChange>
          </w:tcPr>
          <w:p w14:paraId="0CA9B4E8"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79F7A2D0" wp14:textId="77777777">
        <w:tblPrEx>
          <w:tblCellMar>
            <w:top w:w="0" w:type="dxa"/>
            <w:left w:w="70" w:type="dxa"/>
            <w:bottom w:w="0" w:type="dxa"/>
            <w:right w:w="70" w:type="dxa"/>
          </w:tblCellMar>
        </w:tblPrEx>
        <w:trPr>
          <w:gridAfter w:val="1"/>
          <w:wAfter w:w="13" w:type="dxa"/>
          <w:trHeight w:val="284" w:hRule="atLeast"/>
          <w:trPrChange w:author="SIMON ZAPATA FLOREZ" w:date="2024-02-22T23:31:09.854Z" w:id="444670883">
            <w:trPr>
              <w:trHeight w:val="284"/>
            </w:trPr>
          </w:trPrChange>
        </w:trPr>
        <w:tc>
          <w:tcPr>
            <w:tcW w:w="590" w:type="dxa"/>
            <w:vMerge w:val="restart"/>
            <w:tcBorders>
              <w:top w:val="nil"/>
              <w:left w:val="single" w:color="auto" w:sz="4" w:space="0"/>
              <w:bottom w:val="single" w:color="000000" w:themeColor="text1" w:sz="4" w:space="0"/>
              <w:right w:val="single" w:color="auto" w:sz="4" w:space="0"/>
            </w:tcBorders>
            <w:shd w:val="clear" w:color="auto" w:fill="auto"/>
            <w:tcMar/>
            <w:vAlign w:val="center"/>
            <w:tcPrChange w:author="SIMON ZAPATA FLOREZ" w:date="2024-02-22T23:31:09.854Z" w:id="480949209">
              <w:tcPr>
                <w:tcW w:w="590" w:type="dxa"/>
                <w:vMerge w:val="restart"/>
                <w:tcBorders>
                  <w:top w:val="nil"/>
                  <w:left w:val="single" w:color="auto" w:sz="4"/>
                  <w:bottom w:val="single" w:color="000000" w:themeColor="text1" w:sz="4"/>
                  <w:right w:val="single" w:color="auto" w:sz="4"/>
                </w:tcBorders>
                <w:shd w:val="clear" w:color="auto" w:fill="auto"/>
                <w:tcMar/>
                <w:vAlign w:val="center"/>
              </w:tcPr>
            </w:tcPrChange>
          </w:tcPr>
          <w:p w14:paraId="1FA40687" wp14:textId="77777777">
            <w:pPr>
              <w:spacing w:after="0" w:line="240" w:lineRule="auto"/>
              <w:jc w:val="center"/>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t> O.E.2</w:t>
            </w:r>
          </w:p>
        </w:tc>
        <w:tc>
          <w:tcPr>
            <w:tcW w:w="1926" w:type="dxa"/>
            <w:tcBorders>
              <w:top w:val="nil"/>
              <w:left w:val="nil"/>
              <w:bottom w:val="single" w:color="auto" w:sz="4" w:space="0"/>
              <w:right w:val="single" w:color="auto" w:sz="4" w:space="0"/>
            </w:tcBorders>
            <w:shd w:val="clear" w:color="auto" w:fill="auto"/>
            <w:tcMar/>
            <w:vAlign w:val="center"/>
            <w:tcPrChange w:author="SIMON ZAPATA FLOREZ" w:date="2024-02-22T23:31:09.854Z" w:id="1056493355">
              <w:tcPr>
                <w:tcW w:w="1926" w:type="dxa"/>
                <w:tcBorders>
                  <w:top w:val="nil"/>
                  <w:left w:val="nil"/>
                  <w:bottom w:val="single" w:color="auto" w:sz="4"/>
                  <w:right w:val="single" w:color="auto" w:sz="4"/>
                </w:tcBorders>
                <w:shd w:val="clear" w:color="auto" w:fill="auto"/>
                <w:tcMar/>
                <w:vAlign w:val="center"/>
              </w:tcPr>
            </w:tcPrChange>
          </w:tcPr>
          <w:p w14:paraId="465EA4E6"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Investigación de técnicas de machine learning</w:t>
            </w:r>
          </w:p>
        </w:tc>
        <w:tc>
          <w:tcPr>
            <w:tcW w:w="533" w:type="dxa"/>
            <w:tcBorders>
              <w:top w:val="nil"/>
              <w:left w:val="nil"/>
              <w:bottom w:val="single" w:color="auto" w:sz="4" w:space="0"/>
              <w:right w:val="single" w:color="auto" w:sz="4" w:space="0"/>
            </w:tcBorders>
            <w:shd w:val="clear" w:color="auto" w:fill="E7E6E6" w:themeFill="background2"/>
            <w:tcMar/>
            <w:vAlign w:val="center"/>
            <w:tcPrChange w:author="SIMON ZAPATA FLOREZ" w:date="2024-02-22T23:31:33.988Z" w:id="258555263">
              <w:tcPr>
                <w:tcW w:w="533" w:type="dxa"/>
                <w:tcBorders>
                  <w:top w:val="nil"/>
                  <w:left w:val="nil"/>
                  <w:bottom w:val="single" w:color="auto" w:sz="4"/>
                  <w:right w:val="single" w:color="auto" w:sz="4"/>
                </w:tcBorders>
                <w:shd w:val="clear" w:color="auto" w:fill="FFFFFF" w:themeFill="background1"/>
                <w:tcMar/>
                <w:vAlign w:val="center"/>
              </w:tcPr>
            </w:tcPrChange>
          </w:tcPr>
          <w:p w14:paraId="7B1A4FAD"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Change w:author="SIMON ZAPATA FLOREZ" w:date="2024-02-22T23:31:35.846Z" w:id="232438741">
              <w:tcPr>
                <w:tcW w:w="533" w:type="dxa"/>
                <w:tcBorders>
                  <w:top w:val="nil"/>
                  <w:left w:val="nil"/>
                  <w:bottom w:val="single" w:color="auto" w:sz="4"/>
                  <w:right w:val="single" w:color="auto" w:sz="4"/>
                </w:tcBorders>
                <w:shd w:val="clear" w:color="auto" w:fill="FFFFFF" w:themeFill="background1"/>
                <w:tcMar/>
                <w:vAlign w:val="center"/>
              </w:tcPr>
            </w:tcPrChange>
          </w:tcPr>
          <w:p w14:paraId="207D18C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Change w:author="SIMON ZAPATA FLOREZ" w:date="2024-02-22T23:31:16.5Z" w:id="89129258">
              <w:tcPr>
                <w:tcW w:w="533" w:type="dxa"/>
                <w:tcBorders>
                  <w:top w:val="nil"/>
                  <w:left w:val="nil"/>
                  <w:bottom w:val="single" w:color="auto" w:sz="4"/>
                  <w:right w:val="single" w:color="auto" w:sz="4"/>
                </w:tcBorders>
                <w:shd w:val="clear" w:color="auto" w:fill="FFFFFF" w:themeFill="background1"/>
                <w:tcMar/>
                <w:vAlign w:val="center"/>
              </w:tcPr>
            </w:tcPrChange>
          </w:tcPr>
          <w:p w14:paraId="725C4DA3"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Change w:author="SIMON ZAPATA FLOREZ" w:date="2024-02-22T23:31:09.855Z" w:id="1640093074">
              <w:tcPr>
                <w:tcW w:w="533" w:type="dxa"/>
                <w:tcBorders>
                  <w:top w:val="nil"/>
                  <w:left w:val="nil"/>
                  <w:bottom w:val="single" w:color="auto" w:sz="4"/>
                  <w:right w:val="single" w:color="auto" w:sz="4"/>
                </w:tcBorders>
                <w:shd w:val="clear" w:color="auto" w:fill="FFFFFF" w:themeFill="background1"/>
                <w:tcMar/>
                <w:vAlign w:val="center"/>
              </w:tcPr>
            </w:tcPrChange>
          </w:tcPr>
          <w:p w14:paraId="3B970F62"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auto"/>
            <w:tcMar/>
            <w:vAlign w:val="center"/>
            <w:tcPrChange w:author="SIMON ZAPATA FLOREZ" w:date="2024-02-22T23:31:09.855Z" w:id="1018192268">
              <w:tcPr>
                <w:tcW w:w="597" w:type="dxa"/>
                <w:tcBorders>
                  <w:top w:val="nil"/>
                  <w:left w:val="nil"/>
                  <w:bottom w:val="single" w:color="auto" w:sz="4"/>
                  <w:right w:val="single" w:color="auto" w:sz="4"/>
                </w:tcBorders>
                <w:shd w:val="clear" w:color="auto" w:fill="auto"/>
                <w:tcMar/>
                <w:vAlign w:val="center"/>
              </w:tcPr>
            </w:tcPrChange>
          </w:tcPr>
          <w:p w14:paraId="1BDA337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Change w:author="SIMON ZAPATA FLOREZ" w:date="2024-02-22T23:31:09.855Z" w:id="1598510335">
              <w:tcPr>
                <w:tcW w:w="469" w:type="dxa"/>
                <w:tcBorders>
                  <w:top w:val="nil"/>
                  <w:left w:val="nil"/>
                  <w:bottom w:val="single" w:color="auto" w:sz="4"/>
                  <w:right w:val="single" w:color="auto" w:sz="4"/>
                </w:tcBorders>
                <w:shd w:val="clear" w:color="auto" w:fill="auto"/>
                <w:tcMar/>
                <w:vAlign w:val="center"/>
              </w:tcPr>
            </w:tcPrChange>
          </w:tcPr>
          <w:p w14:paraId="2B7B7D1D"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1:09.856Z" w:id="192705617">
              <w:tcPr>
                <w:tcW w:w="533" w:type="dxa"/>
                <w:tcBorders>
                  <w:top w:val="nil"/>
                  <w:left w:val="nil"/>
                  <w:bottom w:val="single" w:color="auto" w:sz="4"/>
                  <w:right w:val="single" w:color="auto" w:sz="4"/>
                </w:tcBorders>
                <w:shd w:val="clear" w:color="auto" w:fill="auto"/>
                <w:tcMar/>
                <w:vAlign w:val="center"/>
              </w:tcPr>
            </w:tcPrChange>
          </w:tcPr>
          <w:p w14:paraId="7A11B1C7"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1:09.856Z" w:id="1432294012">
              <w:tcPr>
                <w:tcW w:w="533" w:type="dxa"/>
                <w:tcBorders>
                  <w:top w:val="nil"/>
                  <w:left w:val="nil"/>
                  <w:bottom w:val="single" w:color="auto" w:sz="4"/>
                  <w:right w:val="single" w:color="auto" w:sz="4"/>
                </w:tcBorders>
                <w:shd w:val="clear" w:color="auto" w:fill="auto"/>
                <w:tcMar/>
                <w:vAlign w:val="center"/>
              </w:tcPr>
            </w:tcPrChange>
          </w:tcPr>
          <w:p w14:paraId="71197D96"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1:09.856Z" w:id="787701842">
              <w:tcPr>
                <w:tcW w:w="533" w:type="dxa"/>
                <w:tcBorders>
                  <w:top w:val="nil"/>
                  <w:left w:val="nil"/>
                  <w:bottom w:val="single" w:color="auto" w:sz="4"/>
                  <w:right w:val="single" w:color="auto" w:sz="4"/>
                </w:tcBorders>
                <w:shd w:val="clear" w:color="auto" w:fill="auto"/>
                <w:tcMar/>
                <w:vAlign w:val="center"/>
              </w:tcPr>
            </w:tcPrChange>
          </w:tcPr>
          <w:p w14:paraId="5295EB65"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1:09.856Z" w:id="1643276187">
              <w:tcPr>
                <w:tcW w:w="533" w:type="dxa"/>
                <w:tcBorders>
                  <w:top w:val="nil"/>
                  <w:left w:val="nil"/>
                  <w:bottom w:val="single" w:color="auto" w:sz="4"/>
                  <w:right w:val="single" w:color="auto" w:sz="4"/>
                </w:tcBorders>
                <w:shd w:val="clear" w:color="auto" w:fill="auto"/>
                <w:tcMar/>
                <w:vAlign w:val="center"/>
              </w:tcPr>
            </w:tcPrChange>
          </w:tcPr>
          <w:p w14:paraId="65C8DC4D"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1:09.856Z" w:id="1450968893">
              <w:tcPr>
                <w:tcW w:w="533" w:type="dxa"/>
                <w:tcBorders>
                  <w:top w:val="nil"/>
                  <w:left w:val="nil"/>
                  <w:bottom w:val="single" w:color="auto" w:sz="4"/>
                  <w:right w:val="single" w:color="auto" w:sz="4"/>
                </w:tcBorders>
                <w:shd w:val="clear" w:color="auto" w:fill="auto"/>
                <w:tcMar/>
                <w:vAlign w:val="center"/>
              </w:tcPr>
            </w:tcPrChange>
          </w:tcPr>
          <w:p w14:paraId="2A826EBD"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Change w:author="SIMON ZAPATA FLOREZ" w:date="2024-02-22T23:31:09.856Z" w:id="1097053191">
              <w:tcPr>
                <w:tcW w:w="542" w:type="dxa"/>
                <w:tcBorders>
                  <w:top w:val="nil"/>
                  <w:left w:val="nil"/>
                  <w:bottom w:val="single" w:color="auto" w:sz="4"/>
                  <w:right w:val="single" w:color="auto" w:sz="4"/>
                </w:tcBorders>
                <w:shd w:val="clear" w:color="auto" w:fill="auto"/>
                <w:tcMar/>
                <w:vAlign w:val="center"/>
              </w:tcPr>
            </w:tcPrChange>
          </w:tcPr>
          <w:p w14:paraId="438033C0"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1613CD37" wp14:textId="77777777">
        <w:tblPrEx>
          <w:tblCellMar>
            <w:top w:w="0" w:type="dxa"/>
            <w:left w:w="70" w:type="dxa"/>
            <w:bottom w:w="0" w:type="dxa"/>
            <w:right w:w="70" w:type="dxa"/>
          </w:tblCellMar>
        </w:tblPrEx>
        <w:trPr>
          <w:gridAfter w:val="1"/>
          <w:wAfter w:w="13" w:type="dxa"/>
          <w:trHeight w:val="284" w:hRule="atLeast"/>
          <w:trPrChange w:author="SIMON ZAPATA FLOREZ" w:date="2024-02-22T23:31:21.956Z" w:id="122390581">
            <w:trPr>
              <w:trHeight w:val="284"/>
            </w:trPr>
          </w:trPrChange>
        </w:trPr>
        <w:tc>
          <w:tcPr>
            <w:tcW w:w="590" w:type="dxa"/>
            <w:vMerge/>
            <w:tcBorders/>
            <w:tcMar/>
            <w:vAlign w:val="center"/>
          </w:tcPr>
          <w:p w14:paraId="450EA2D7"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tcBorders>
              <w:top w:val="nil"/>
              <w:left w:val="nil"/>
              <w:bottom w:val="single" w:color="auto" w:sz="4" w:space="0"/>
              <w:right w:val="single" w:color="auto" w:sz="4" w:space="0"/>
            </w:tcBorders>
            <w:shd w:val="clear" w:color="auto" w:fill="auto"/>
            <w:tcMar/>
            <w:vAlign w:val="center"/>
            <w:tcPrChange w:author="SIMON ZAPATA FLOREZ" w:date="2024-02-22T23:31:21.956Z" w:id="522033688">
              <w:tcPr>
                <w:tcW w:w="1926" w:type="dxa"/>
                <w:tcBorders>
                  <w:top w:val="nil"/>
                  <w:left w:val="nil"/>
                  <w:bottom w:val="single" w:color="auto" w:sz="4"/>
                  <w:right w:val="single" w:color="auto" w:sz="4"/>
                </w:tcBorders>
                <w:shd w:val="clear" w:color="auto" w:fill="auto"/>
                <w:tcMar/>
                <w:vAlign w:val="center"/>
              </w:tcPr>
            </w:tcPrChange>
          </w:tcPr>
          <w:p w14:paraId="01163554"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Elección de técnica de Machine Learning más integrada</w:t>
            </w:r>
          </w:p>
        </w:tc>
        <w:tc>
          <w:tcPr>
            <w:tcW w:w="533" w:type="dxa"/>
            <w:tcBorders>
              <w:top w:val="nil"/>
              <w:left w:val="nil"/>
              <w:bottom w:val="single" w:color="auto" w:sz="4" w:space="0"/>
              <w:right w:val="single" w:color="auto" w:sz="4" w:space="0"/>
            </w:tcBorders>
            <w:shd w:val="clear" w:color="auto" w:fill="FFFFFF" w:themeFill="background1"/>
            <w:tcMar/>
            <w:vAlign w:val="center"/>
            <w:tcPrChange w:author="SIMON ZAPATA FLOREZ" w:date="2024-02-22T23:31:21.956Z" w:id="1390852410">
              <w:tcPr>
                <w:tcW w:w="533" w:type="dxa"/>
                <w:tcBorders>
                  <w:top w:val="nil"/>
                  <w:left w:val="nil"/>
                  <w:bottom w:val="single" w:color="auto" w:sz="4"/>
                  <w:right w:val="single" w:color="auto" w:sz="4"/>
                </w:tcBorders>
                <w:shd w:val="clear" w:color="auto" w:fill="FFFFFF" w:themeFill="background1"/>
                <w:tcMar/>
                <w:vAlign w:val="center"/>
              </w:tcPr>
            </w:tcPrChange>
          </w:tcPr>
          <w:p w14:paraId="7049ADF4"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Change w:author="SIMON ZAPATA FLOREZ" w:date="2024-02-22T23:31:21.956Z" w:id="93371827">
              <w:tcPr>
                <w:tcW w:w="533" w:type="dxa"/>
                <w:tcBorders>
                  <w:top w:val="nil"/>
                  <w:left w:val="nil"/>
                  <w:bottom w:val="single" w:color="auto" w:sz="4"/>
                  <w:right w:val="single" w:color="auto" w:sz="4"/>
                </w:tcBorders>
                <w:shd w:val="clear" w:color="auto" w:fill="FFFFFF" w:themeFill="background1"/>
                <w:tcMar/>
                <w:vAlign w:val="center"/>
              </w:tcPr>
            </w:tcPrChange>
          </w:tcPr>
          <w:p w14:paraId="7EF6C42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Change w:author="SIMON ZAPATA FLOREZ" w:date="2024-02-22T23:31:23.865Z" w:id="2100430333">
              <w:tcPr>
                <w:tcW w:w="533" w:type="dxa"/>
                <w:tcBorders>
                  <w:top w:val="nil"/>
                  <w:left w:val="nil"/>
                  <w:bottom w:val="single" w:color="auto" w:sz="4"/>
                  <w:right w:val="single" w:color="auto" w:sz="4"/>
                </w:tcBorders>
                <w:shd w:val="clear" w:color="auto" w:fill="FFFFFF" w:themeFill="background1"/>
                <w:tcMar/>
                <w:vAlign w:val="center"/>
              </w:tcPr>
            </w:tcPrChange>
          </w:tcPr>
          <w:p w14:paraId="2C718034"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Change w:author="SIMON ZAPATA FLOREZ" w:date="2024-02-22T23:31:21.956Z" w:id="585096284">
              <w:tcPr>
                <w:tcW w:w="533" w:type="dxa"/>
                <w:tcBorders>
                  <w:top w:val="nil"/>
                  <w:left w:val="nil"/>
                  <w:bottom w:val="single" w:color="auto" w:sz="4"/>
                  <w:right w:val="single" w:color="auto" w:sz="4"/>
                </w:tcBorders>
                <w:shd w:val="clear" w:color="auto" w:fill="FFFFFF" w:themeFill="background1"/>
                <w:tcMar/>
                <w:vAlign w:val="center"/>
              </w:tcPr>
            </w:tcPrChange>
          </w:tcPr>
          <w:p w14:paraId="6DC6670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auto"/>
            <w:tcMar/>
            <w:vAlign w:val="center"/>
            <w:tcPrChange w:author="SIMON ZAPATA FLOREZ" w:date="2024-02-22T23:31:21.957Z" w:id="186659639">
              <w:tcPr>
                <w:tcW w:w="597" w:type="dxa"/>
                <w:tcBorders>
                  <w:top w:val="nil"/>
                  <w:left w:val="nil"/>
                  <w:bottom w:val="single" w:color="auto" w:sz="4"/>
                  <w:right w:val="single" w:color="auto" w:sz="4"/>
                </w:tcBorders>
                <w:shd w:val="clear" w:color="auto" w:fill="auto"/>
                <w:tcMar/>
                <w:vAlign w:val="center"/>
              </w:tcPr>
            </w:tcPrChange>
          </w:tcPr>
          <w:p w14:paraId="519D5755"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Change w:author="SIMON ZAPATA FLOREZ" w:date="2024-02-22T23:31:21.957Z" w:id="1828096361">
              <w:tcPr>
                <w:tcW w:w="469" w:type="dxa"/>
                <w:tcBorders>
                  <w:top w:val="nil"/>
                  <w:left w:val="nil"/>
                  <w:bottom w:val="single" w:color="auto" w:sz="4"/>
                  <w:right w:val="single" w:color="auto" w:sz="4"/>
                </w:tcBorders>
                <w:shd w:val="clear" w:color="auto" w:fill="auto"/>
                <w:tcMar/>
                <w:vAlign w:val="center"/>
              </w:tcPr>
            </w:tcPrChange>
          </w:tcPr>
          <w:p w14:paraId="44EBECA6"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1:21.957Z" w:id="585154194">
              <w:tcPr>
                <w:tcW w:w="533" w:type="dxa"/>
                <w:tcBorders>
                  <w:top w:val="nil"/>
                  <w:left w:val="nil"/>
                  <w:bottom w:val="single" w:color="auto" w:sz="4"/>
                  <w:right w:val="single" w:color="auto" w:sz="4"/>
                </w:tcBorders>
                <w:shd w:val="clear" w:color="auto" w:fill="auto"/>
                <w:tcMar/>
                <w:vAlign w:val="center"/>
              </w:tcPr>
            </w:tcPrChange>
          </w:tcPr>
          <w:p w14:paraId="5957E52D"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1:21.957Z" w:id="43492336">
              <w:tcPr>
                <w:tcW w:w="533" w:type="dxa"/>
                <w:tcBorders>
                  <w:top w:val="nil"/>
                  <w:left w:val="nil"/>
                  <w:bottom w:val="single" w:color="auto" w:sz="4"/>
                  <w:right w:val="single" w:color="auto" w:sz="4"/>
                </w:tcBorders>
                <w:shd w:val="clear" w:color="auto" w:fill="auto"/>
                <w:tcMar/>
                <w:vAlign w:val="center"/>
              </w:tcPr>
            </w:tcPrChange>
          </w:tcPr>
          <w:p w14:paraId="0A9CD8C1"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1:21.957Z" w:id="841187383">
              <w:tcPr>
                <w:tcW w:w="533" w:type="dxa"/>
                <w:tcBorders>
                  <w:top w:val="nil"/>
                  <w:left w:val="nil"/>
                  <w:bottom w:val="single" w:color="auto" w:sz="4"/>
                  <w:right w:val="single" w:color="auto" w:sz="4"/>
                </w:tcBorders>
                <w:shd w:val="clear" w:color="auto" w:fill="auto"/>
                <w:tcMar/>
                <w:vAlign w:val="center"/>
              </w:tcPr>
            </w:tcPrChange>
          </w:tcPr>
          <w:p w14:paraId="3CEE2C15"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1:21.957Z" w:id="977868475">
              <w:tcPr>
                <w:tcW w:w="533" w:type="dxa"/>
                <w:tcBorders>
                  <w:top w:val="nil"/>
                  <w:left w:val="nil"/>
                  <w:bottom w:val="single" w:color="auto" w:sz="4"/>
                  <w:right w:val="single" w:color="auto" w:sz="4"/>
                </w:tcBorders>
                <w:shd w:val="clear" w:color="auto" w:fill="auto"/>
                <w:tcMar/>
                <w:vAlign w:val="center"/>
              </w:tcPr>
            </w:tcPrChange>
          </w:tcPr>
          <w:p w14:paraId="759AF62B"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1:21.957Z" w:id="168026553">
              <w:tcPr>
                <w:tcW w:w="533" w:type="dxa"/>
                <w:tcBorders>
                  <w:top w:val="nil"/>
                  <w:left w:val="nil"/>
                  <w:bottom w:val="single" w:color="auto" w:sz="4"/>
                  <w:right w:val="single" w:color="auto" w:sz="4"/>
                </w:tcBorders>
                <w:shd w:val="clear" w:color="auto" w:fill="auto"/>
                <w:tcMar/>
                <w:vAlign w:val="center"/>
              </w:tcPr>
            </w:tcPrChange>
          </w:tcPr>
          <w:p w14:paraId="69A5D3CF"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Change w:author="SIMON ZAPATA FLOREZ" w:date="2024-02-22T23:31:21.958Z" w:id="1488827779">
              <w:tcPr>
                <w:tcW w:w="542" w:type="dxa"/>
                <w:tcBorders>
                  <w:top w:val="nil"/>
                  <w:left w:val="nil"/>
                  <w:bottom w:val="single" w:color="auto" w:sz="4"/>
                  <w:right w:val="single" w:color="auto" w:sz="4"/>
                </w:tcBorders>
                <w:shd w:val="clear" w:color="auto" w:fill="auto"/>
                <w:tcMar/>
                <w:vAlign w:val="center"/>
              </w:tcPr>
            </w:tcPrChange>
          </w:tcPr>
          <w:p w14:paraId="18AF46F5"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4D11BE06" wp14:textId="77777777">
        <w:tblPrEx>
          <w:tblCellMar>
            <w:top w:w="0" w:type="dxa"/>
            <w:left w:w="70" w:type="dxa"/>
            <w:bottom w:w="0" w:type="dxa"/>
            <w:right w:w="70" w:type="dxa"/>
          </w:tblCellMar>
        </w:tblPrEx>
        <w:trPr>
          <w:gridAfter w:val="1"/>
          <w:wAfter w:w="13" w:type="dxa"/>
          <w:trHeight w:val="284" w:hRule="atLeast"/>
        </w:trPr>
        <w:tc>
          <w:tcPr>
            <w:tcW w:w="590" w:type="dxa"/>
            <w:vMerge/>
            <w:tcBorders/>
            <w:tcMar/>
            <w:vAlign w:val="center"/>
          </w:tcPr>
          <w:p w14:paraId="3DD355C9"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tcBorders>
              <w:top w:val="nil"/>
              <w:left w:val="nil"/>
              <w:bottom w:val="single" w:color="auto" w:sz="4" w:space="0"/>
              <w:right w:val="single" w:color="auto" w:sz="4" w:space="0"/>
            </w:tcBorders>
            <w:shd w:val="clear" w:color="auto" w:fill="auto"/>
            <w:tcMar/>
            <w:vAlign w:val="center"/>
          </w:tcPr>
          <w:p w14:paraId="381E66D6"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28E8C9CC"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450AB538"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05D3F257"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57B1DE71"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auto"/>
            <w:tcMar/>
            <w:vAlign w:val="center"/>
          </w:tcPr>
          <w:p w14:paraId="620157AC"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
          <w:p w14:paraId="499B89EF"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67BA57D2"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7E0A45AA"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45B224D1"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33F31A21"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3FDABFA7"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
          <w:p w14:paraId="3504E882"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256EA985" wp14:textId="77777777">
        <w:tblPrEx>
          <w:tblCellMar>
            <w:top w:w="0" w:type="dxa"/>
            <w:left w:w="70" w:type="dxa"/>
            <w:bottom w:w="0" w:type="dxa"/>
            <w:right w:w="70" w:type="dxa"/>
          </w:tblCellMar>
        </w:tblPrEx>
        <w:trPr>
          <w:gridAfter w:val="1"/>
          <w:wAfter w:w="13" w:type="dxa"/>
          <w:trHeight w:val="284" w:hRule="atLeast"/>
        </w:trPr>
        <w:tc>
          <w:tcPr>
            <w:tcW w:w="590" w:type="dxa"/>
            <w:vMerge/>
            <w:tcBorders/>
            <w:tcMar/>
            <w:vAlign w:val="center"/>
          </w:tcPr>
          <w:p w14:paraId="1A81F0B1"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tcBorders>
              <w:top w:val="nil"/>
              <w:left w:val="nil"/>
              <w:bottom w:val="single" w:color="auto" w:sz="4" w:space="0"/>
              <w:right w:val="single" w:color="auto" w:sz="4" w:space="0"/>
            </w:tcBorders>
            <w:shd w:val="clear" w:color="auto" w:fill="auto"/>
            <w:tcMar/>
            <w:vAlign w:val="center"/>
          </w:tcPr>
          <w:p w14:paraId="66C90C70"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55C1387E"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595730C5"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2FFF380C"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75663D94"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auto"/>
            <w:tcMar/>
            <w:vAlign w:val="center"/>
          </w:tcPr>
          <w:p w14:paraId="1ADFED68"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
          <w:p w14:paraId="302408A0"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30786029"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57F7B85A"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5F3EA6F2"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4CEA1602"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669B7A64"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
          <w:p w14:paraId="6AC4BBEF"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548426AE" wp14:textId="77777777">
        <w:tblPrEx>
          <w:tblCellMar>
            <w:top w:w="0" w:type="dxa"/>
            <w:left w:w="70" w:type="dxa"/>
            <w:bottom w:w="0" w:type="dxa"/>
            <w:right w:w="70" w:type="dxa"/>
          </w:tblCellMar>
        </w:tblPrEx>
        <w:trPr>
          <w:gridAfter w:val="1"/>
          <w:wAfter w:w="13" w:type="dxa"/>
          <w:trHeight w:val="284" w:hRule="atLeast"/>
          <w:trPrChange w:author="SIMON ZAPATA FLOREZ" w:date="2024-02-22T23:32:00.689Z" w:id="1908994650">
            <w:trPr>
              <w:trHeight w:val="284"/>
            </w:trPr>
          </w:trPrChange>
        </w:trPr>
        <w:tc>
          <w:tcPr>
            <w:tcW w:w="590" w:type="dxa"/>
            <w:vMerge w:val="restart"/>
            <w:tcBorders>
              <w:top w:val="nil"/>
              <w:left w:val="single" w:color="auto" w:sz="4" w:space="0"/>
              <w:bottom w:val="single" w:color="000000" w:themeColor="text1" w:sz="4" w:space="0"/>
              <w:right w:val="single" w:color="auto" w:sz="4" w:space="0"/>
            </w:tcBorders>
            <w:shd w:val="clear" w:color="auto" w:fill="auto"/>
            <w:tcMar/>
            <w:vAlign w:val="center"/>
            <w:tcPrChange w:author="SIMON ZAPATA FLOREZ" w:date="2024-02-22T23:32:00.689Z" w:id="1897600120">
              <w:tcPr>
                <w:tcW w:w="590" w:type="dxa"/>
                <w:vMerge w:val="restart"/>
                <w:tcBorders>
                  <w:top w:val="nil"/>
                  <w:left w:val="single" w:color="auto" w:sz="4"/>
                  <w:bottom w:val="single" w:color="000000" w:themeColor="text1" w:sz="4"/>
                  <w:right w:val="single" w:color="auto" w:sz="4"/>
                </w:tcBorders>
                <w:shd w:val="clear" w:color="auto" w:fill="auto"/>
                <w:tcMar/>
                <w:vAlign w:val="center"/>
              </w:tcPr>
            </w:tcPrChange>
          </w:tcPr>
          <w:p w14:paraId="557F244D" wp14:textId="77777777">
            <w:pPr>
              <w:spacing w:after="0" w:line="240" w:lineRule="auto"/>
              <w:jc w:val="center"/>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t> O.E.3</w:t>
            </w:r>
          </w:p>
        </w:tc>
        <w:tc>
          <w:tcPr>
            <w:tcW w:w="1926" w:type="dxa"/>
            <w:tcBorders>
              <w:top w:val="nil"/>
              <w:left w:val="nil"/>
              <w:bottom w:val="single" w:color="auto" w:sz="4" w:space="0"/>
              <w:right w:val="single" w:color="auto" w:sz="4" w:space="0"/>
            </w:tcBorders>
            <w:shd w:val="clear" w:color="auto" w:fill="auto"/>
            <w:tcMar/>
            <w:vAlign w:val="center"/>
            <w:tcPrChange w:author="SIMON ZAPATA FLOREZ" w:date="2024-02-22T23:32:00.689Z" w:id="309958442">
              <w:tcPr>
                <w:tcW w:w="1926" w:type="dxa"/>
                <w:tcBorders>
                  <w:top w:val="nil"/>
                  <w:left w:val="nil"/>
                  <w:bottom w:val="single" w:color="auto" w:sz="4"/>
                  <w:right w:val="single" w:color="auto" w:sz="4"/>
                </w:tcBorders>
                <w:shd w:val="clear" w:color="auto" w:fill="auto"/>
                <w:tcMar/>
                <w:vAlign w:val="center"/>
              </w:tcPr>
            </w:tcPrChange>
          </w:tcPr>
          <w:p w14:paraId="5DFA358A"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Recopilación de datos para el entrenamiento de IA</w:t>
            </w:r>
          </w:p>
        </w:tc>
        <w:tc>
          <w:tcPr>
            <w:tcW w:w="533" w:type="dxa"/>
            <w:tcBorders>
              <w:top w:val="nil"/>
              <w:left w:val="nil"/>
              <w:bottom w:val="single" w:color="auto" w:sz="4" w:space="0"/>
              <w:right w:val="single" w:color="auto" w:sz="4" w:space="0"/>
            </w:tcBorders>
            <w:shd w:val="clear" w:color="auto" w:fill="FFFFFF" w:themeFill="background1"/>
            <w:tcMar/>
            <w:vAlign w:val="center"/>
            <w:tcPrChange w:author="SIMON ZAPATA FLOREZ" w:date="2024-02-22T23:32:00.69Z" w:id="953113342">
              <w:tcPr>
                <w:tcW w:w="533" w:type="dxa"/>
                <w:tcBorders>
                  <w:top w:val="nil"/>
                  <w:left w:val="nil"/>
                  <w:bottom w:val="single" w:color="auto" w:sz="4"/>
                  <w:right w:val="single" w:color="auto" w:sz="4"/>
                </w:tcBorders>
                <w:shd w:val="clear" w:color="auto" w:fill="FFFFFF" w:themeFill="background1"/>
                <w:tcMar/>
                <w:vAlign w:val="center"/>
              </w:tcPr>
            </w:tcPrChange>
          </w:tcPr>
          <w:p w14:paraId="1DD97AB9"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Change w:author="SIMON ZAPATA FLOREZ" w:date="2024-02-22T23:32:00.69Z" w:id="643441140">
              <w:tcPr>
                <w:tcW w:w="533" w:type="dxa"/>
                <w:tcBorders>
                  <w:top w:val="nil"/>
                  <w:left w:val="nil"/>
                  <w:bottom w:val="single" w:color="auto" w:sz="4"/>
                  <w:right w:val="single" w:color="auto" w:sz="4"/>
                </w:tcBorders>
                <w:shd w:val="clear" w:color="auto" w:fill="FFFFFF" w:themeFill="background1"/>
                <w:tcMar/>
                <w:vAlign w:val="center"/>
              </w:tcPr>
            </w:tcPrChange>
          </w:tcPr>
          <w:p w14:paraId="0660FADF"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Change w:author="SIMON ZAPATA FLOREZ" w:date="2024-02-22T23:32:02.522Z" w:id="580155597">
              <w:tcPr>
                <w:tcW w:w="533" w:type="dxa"/>
                <w:tcBorders>
                  <w:top w:val="nil"/>
                  <w:left w:val="nil"/>
                  <w:bottom w:val="single" w:color="auto" w:sz="4"/>
                  <w:right w:val="single" w:color="auto" w:sz="4"/>
                </w:tcBorders>
                <w:shd w:val="clear" w:color="auto" w:fill="FFFFFF" w:themeFill="background1"/>
                <w:tcMar/>
                <w:vAlign w:val="center"/>
              </w:tcPr>
            </w:tcPrChange>
          </w:tcPr>
          <w:p w14:paraId="38FF6D19"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Change w:author="SIMON ZAPATA FLOREZ" w:date="2024-02-22T23:32:00.69Z" w:id="688084777">
              <w:tcPr>
                <w:tcW w:w="533" w:type="dxa"/>
                <w:tcBorders>
                  <w:top w:val="nil"/>
                  <w:left w:val="nil"/>
                  <w:bottom w:val="single" w:color="auto" w:sz="4"/>
                  <w:right w:val="single" w:color="auto" w:sz="4"/>
                </w:tcBorders>
                <w:shd w:val="clear" w:color="auto" w:fill="FFFFFF" w:themeFill="background1"/>
                <w:tcMar/>
                <w:vAlign w:val="center"/>
              </w:tcPr>
            </w:tcPrChange>
          </w:tcPr>
          <w:p w14:paraId="7E8666BB"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auto"/>
            <w:tcMar/>
            <w:vAlign w:val="center"/>
            <w:tcPrChange w:author="SIMON ZAPATA FLOREZ" w:date="2024-02-22T23:32:00.69Z" w:id="1947188897">
              <w:tcPr>
                <w:tcW w:w="597" w:type="dxa"/>
                <w:tcBorders>
                  <w:top w:val="nil"/>
                  <w:left w:val="nil"/>
                  <w:bottom w:val="single" w:color="auto" w:sz="4"/>
                  <w:right w:val="single" w:color="auto" w:sz="4"/>
                </w:tcBorders>
                <w:shd w:val="clear" w:color="auto" w:fill="auto"/>
                <w:tcMar/>
                <w:vAlign w:val="center"/>
              </w:tcPr>
            </w:tcPrChange>
          </w:tcPr>
          <w:p w14:paraId="1422BE0C"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Change w:author="SIMON ZAPATA FLOREZ" w:date="2024-02-22T23:32:00.69Z" w:id="798552029">
              <w:tcPr>
                <w:tcW w:w="469" w:type="dxa"/>
                <w:tcBorders>
                  <w:top w:val="nil"/>
                  <w:left w:val="nil"/>
                  <w:bottom w:val="single" w:color="auto" w:sz="4"/>
                  <w:right w:val="single" w:color="auto" w:sz="4"/>
                </w:tcBorders>
                <w:shd w:val="clear" w:color="auto" w:fill="auto"/>
                <w:tcMar/>
                <w:vAlign w:val="center"/>
              </w:tcPr>
            </w:tcPrChange>
          </w:tcPr>
          <w:p w14:paraId="3AF229E9"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2:00.69Z" w:id="1412256579">
              <w:tcPr>
                <w:tcW w:w="533" w:type="dxa"/>
                <w:tcBorders>
                  <w:top w:val="nil"/>
                  <w:left w:val="nil"/>
                  <w:bottom w:val="single" w:color="auto" w:sz="4"/>
                  <w:right w:val="single" w:color="auto" w:sz="4"/>
                </w:tcBorders>
                <w:shd w:val="clear" w:color="auto" w:fill="auto"/>
                <w:tcMar/>
                <w:vAlign w:val="center"/>
              </w:tcPr>
            </w:tcPrChange>
          </w:tcPr>
          <w:p w14:paraId="020D50DD"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2:00.691Z" w:id="381939189">
              <w:tcPr>
                <w:tcW w:w="533" w:type="dxa"/>
                <w:tcBorders>
                  <w:top w:val="nil"/>
                  <w:left w:val="nil"/>
                  <w:bottom w:val="single" w:color="auto" w:sz="4"/>
                  <w:right w:val="single" w:color="auto" w:sz="4"/>
                </w:tcBorders>
                <w:shd w:val="clear" w:color="auto" w:fill="auto"/>
                <w:tcMar/>
                <w:vAlign w:val="center"/>
              </w:tcPr>
            </w:tcPrChange>
          </w:tcPr>
          <w:p w14:paraId="6F04C673"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2:00.691Z" w:id="2114588054">
              <w:tcPr>
                <w:tcW w:w="533" w:type="dxa"/>
                <w:tcBorders>
                  <w:top w:val="nil"/>
                  <w:left w:val="nil"/>
                  <w:bottom w:val="single" w:color="auto" w:sz="4"/>
                  <w:right w:val="single" w:color="auto" w:sz="4"/>
                </w:tcBorders>
                <w:shd w:val="clear" w:color="auto" w:fill="auto"/>
                <w:tcMar/>
                <w:vAlign w:val="center"/>
              </w:tcPr>
            </w:tcPrChange>
          </w:tcPr>
          <w:p w14:paraId="7B5A7EB3"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2:00.691Z" w:id="1938727171">
              <w:tcPr>
                <w:tcW w:w="533" w:type="dxa"/>
                <w:tcBorders>
                  <w:top w:val="nil"/>
                  <w:left w:val="nil"/>
                  <w:bottom w:val="single" w:color="auto" w:sz="4"/>
                  <w:right w:val="single" w:color="auto" w:sz="4"/>
                </w:tcBorders>
                <w:shd w:val="clear" w:color="auto" w:fill="auto"/>
                <w:tcMar/>
                <w:vAlign w:val="center"/>
              </w:tcPr>
            </w:tcPrChange>
          </w:tcPr>
          <w:p w14:paraId="72333BA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2:00.691Z" w:id="1891849597">
              <w:tcPr>
                <w:tcW w:w="533" w:type="dxa"/>
                <w:tcBorders>
                  <w:top w:val="nil"/>
                  <w:left w:val="nil"/>
                  <w:bottom w:val="single" w:color="auto" w:sz="4"/>
                  <w:right w:val="single" w:color="auto" w:sz="4"/>
                </w:tcBorders>
                <w:shd w:val="clear" w:color="auto" w:fill="auto"/>
                <w:tcMar/>
                <w:vAlign w:val="center"/>
              </w:tcPr>
            </w:tcPrChange>
          </w:tcPr>
          <w:p w14:paraId="4C7C9134"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Change w:author="SIMON ZAPATA FLOREZ" w:date="2024-02-22T23:32:00.691Z" w:id="842537901">
              <w:tcPr>
                <w:tcW w:w="542" w:type="dxa"/>
                <w:tcBorders>
                  <w:top w:val="nil"/>
                  <w:left w:val="nil"/>
                  <w:bottom w:val="single" w:color="auto" w:sz="4"/>
                  <w:right w:val="single" w:color="auto" w:sz="4"/>
                </w:tcBorders>
                <w:shd w:val="clear" w:color="auto" w:fill="auto"/>
                <w:tcMar/>
                <w:vAlign w:val="center"/>
              </w:tcPr>
            </w:tcPrChange>
          </w:tcPr>
          <w:p w14:paraId="4750BA0A"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3EE82AC3" wp14:textId="77777777">
        <w:tblPrEx>
          <w:tblCellMar>
            <w:top w:w="0" w:type="dxa"/>
            <w:left w:w="70" w:type="dxa"/>
            <w:bottom w:w="0" w:type="dxa"/>
            <w:right w:w="70" w:type="dxa"/>
          </w:tblCellMar>
        </w:tblPrEx>
        <w:trPr>
          <w:gridAfter w:val="1"/>
          <w:wAfter w:w="13" w:type="dxa"/>
          <w:trHeight w:val="284" w:hRule="atLeast"/>
          <w:trPrChange w:author="SIMON ZAPATA FLOREZ" w:date="2024-02-22T23:32:15.813Z" w:id="215062927">
            <w:trPr>
              <w:trHeight w:val="284"/>
            </w:trPr>
          </w:trPrChange>
        </w:trPr>
        <w:tc>
          <w:tcPr>
            <w:tcW w:w="590" w:type="dxa"/>
            <w:vMerge/>
            <w:tcBorders/>
            <w:tcMar/>
            <w:vAlign w:val="center"/>
          </w:tcPr>
          <w:p w14:paraId="717AAFBA"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tcBorders>
              <w:top w:val="nil"/>
              <w:left w:val="nil"/>
              <w:bottom w:val="single" w:color="auto" w:sz="4" w:space="0"/>
              <w:right w:val="single" w:color="auto" w:sz="4" w:space="0"/>
            </w:tcBorders>
            <w:shd w:val="clear" w:color="auto" w:fill="auto"/>
            <w:tcMar/>
            <w:vAlign w:val="center"/>
            <w:tcPrChange w:author="SIMON ZAPATA FLOREZ" w:date="2024-02-22T23:32:15.813Z" w:id="934668832">
              <w:tcPr>
                <w:tcW w:w="1926" w:type="dxa"/>
                <w:tcBorders>
                  <w:top w:val="nil"/>
                  <w:left w:val="nil"/>
                  <w:bottom w:val="single" w:color="auto" w:sz="4"/>
                  <w:right w:val="single" w:color="auto" w:sz="4"/>
                </w:tcBorders>
                <w:shd w:val="clear" w:color="auto" w:fill="auto"/>
                <w:tcMar/>
                <w:vAlign w:val="center"/>
              </w:tcPr>
            </w:tcPrChange>
          </w:tcPr>
          <w:p w14:paraId="10EBB39B"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Entrenamiento de técnica de IA</w:t>
            </w:r>
          </w:p>
        </w:tc>
        <w:tc>
          <w:tcPr>
            <w:tcW w:w="533" w:type="dxa"/>
            <w:tcBorders>
              <w:top w:val="nil"/>
              <w:left w:val="nil"/>
              <w:bottom w:val="single" w:color="auto" w:sz="4" w:space="0"/>
              <w:right w:val="single" w:color="auto" w:sz="4" w:space="0"/>
            </w:tcBorders>
            <w:shd w:val="clear" w:color="auto" w:fill="FFFFFF" w:themeFill="background1"/>
            <w:tcMar/>
            <w:vAlign w:val="center"/>
            <w:tcPrChange w:author="SIMON ZAPATA FLOREZ" w:date="2024-02-22T23:32:15.813Z" w:id="796784416">
              <w:tcPr>
                <w:tcW w:w="533" w:type="dxa"/>
                <w:tcBorders>
                  <w:top w:val="nil"/>
                  <w:left w:val="nil"/>
                  <w:bottom w:val="single" w:color="auto" w:sz="4"/>
                  <w:right w:val="single" w:color="auto" w:sz="4"/>
                </w:tcBorders>
                <w:shd w:val="clear" w:color="auto" w:fill="FFFFFF" w:themeFill="background1"/>
                <w:tcMar/>
                <w:vAlign w:val="center"/>
              </w:tcPr>
            </w:tcPrChange>
          </w:tcPr>
          <w:p w14:paraId="49B62129"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Change w:author="SIMON ZAPATA FLOREZ" w:date="2024-02-22T23:32:15.813Z" w:id="533622047">
              <w:tcPr>
                <w:tcW w:w="533" w:type="dxa"/>
                <w:tcBorders>
                  <w:top w:val="nil"/>
                  <w:left w:val="nil"/>
                  <w:bottom w:val="single" w:color="auto" w:sz="4"/>
                  <w:right w:val="single" w:color="auto" w:sz="4"/>
                </w:tcBorders>
                <w:shd w:val="clear" w:color="auto" w:fill="FFFFFF" w:themeFill="background1"/>
                <w:tcMar/>
                <w:vAlign w:val="center"/>
              </w:tcPr>
            </w:tcPrChange>
          </w:tcPr>
          <w:p w14:paraId="185E414F"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Change w:author="SIMON ZAPATA FLOREZ" w:date="2024-02-22T23:32:15.814Z" w:id="1424645924">
              <w:tcPr>
                <w:tcW w:w="533" w:type="dxa"/>
                <w:tcBorders>
                  <w:top w:val="nil"/>
                  <w:left w:val="nil"/>
                  <w:bottom w:val="single" w:color="auto" w:sz="4"/>
                  <w:right w:val="single" w:color="auto" w:sz="4"/>
                </w:tcBorders>
                <w:shd w:val="clear" w:color="auto" w:fill="FFFFFF" w:themeFill="background1"/>
                <w:tcMar/>
                <w:vAlign w:val="center"/>
              </w:tcPr>
            </w:tcPrChange>
          </w:tcPr>
          <w:p w14:paraId="0D586423"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Change w:author="SIMON ZAPATA FLOREZ" w:date="2024-02-22T23:32:17.731Z" w:id="973897127">
              <w:tcPr>
                <w:tcW w:w="533" w:type="dxa"/>
                <w:tcBorders>
                  <w:top w:val="nil"/>
                  <w:left w:val="nil"/>
                  <w:bottom w:val="single" w:color="auto" w:sz="4"/>
                  <w:right w:val="single" w:color="auto" w:sz="4"/>
                </w:tcBorders>
                <w:shd w:val="clear" w:color="auto" w:fill="FFFFFF" w:themeFill="background1"/>
                <w:tcMar/>
                <w:vAlign w:val="center"/>
              </w:tcPr>
            </w:tcPrChange>
          </w:tcPr>
          <w:p w14:paraId="2EAEBC3F"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E7E6E6" w:themeFill="background2"/>
            <w:tcMar/>
            <w:vAlign w:val="center"/>
            <w:tcPrChange w:author="SIMON ZAPATA FLOREZ" w:date="2024-02-22T23:32:19.379Z" w:id="1613165906">
              <w:tcPr>
                <w:tcW w:w="597" w:type="dxa"/>
                <w:tcBorders>
                  <w:top w:val="nil"/>
                  <w:left w:val="nil"/>
                  <w:bottom w:val="single" w:color="auto" w:sz="4"/>
                  <w:right w:val="single" w:color="auto" w:sz="4"/>
                </w:tcBorders>
                <w:shd w:val="clear" w:color="auto" w:fill="auto"/>
                <w:tcMar/>
                <w:vAlign w:val="center"/>
              </w:tcPr>
            </w:tcPrChange>
          </w:tcPr>
          <w:p w14:paraId="310F7C3A"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Change w:author="SIMON ZAPATA FLOREZ" w:date="2024-02-22T23:32:15.814Z" w:id="1337727466">
              <w:tcPr>
                <w:tcW w:w="469" w:type="dxa"/>
                <w:tcBorders>
                  <w:top w:val="nil"/>
                  <w:left w:val="nil"/>
                  <w:bottom w:val="single" w:color="auto" w:sz="4"/>
                  <w:right w:val="single" w:color="auto" w:sz="4"/>
                </w:tcBorders>
                <w:shd w:val="clear" w:color="auto" w:fill="auto"/>
                <w:tcMar/>
                <w:vAlign w:val="center"/>
              </w:tcPr>
            </w:tcPrChange>
          </w:tcPr>
          <w:p w14:paraId="38EC01CD"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2:15.814Z" w:id="1341061137">
              <w:tcPr>
                <w:tcW w:w="533" w:type="dxa"/>
                <w:tcBorders>
                  <w:top w:val="nil"/>
                  <w:left w:val="nil"/>
                  <w:bottom w:val="single" w:color="auto" w:sz="4"/>
                  <w:right w:val="single" w:color="auto" w:sz="4"/>
                </w:tcBorders>
                <w:shd w:val="clear" w:color="auto" w:fill="auto"/>
                <w:tcMar/>
                <w:vAlign w:val="center"/>
              </w:tcPr>
            </w:tcPrChange>
          </w:tcPr>
          <w:p w14:paraId="6FCDA620"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2:15.814Z" w:id="580330522">
              <w:tcPr>
                <w:tcW w:w="533" w:type="dxa"/>
                <w:tcBorders>
                  <w:top w:val="nil"/>
                  <w:left w:val="nil"/>
                  <w:bottom w:val="single" w:color="auto" w:sz="4"/>
                  <w:right w:val="single" w:color="auto" w:sz="4"/>
                </w:tcBorders>
                <w:shd w:val="clear" w:color="auto" w:fill="auto"/>
                <w:tcMar/>
                <w:vAlign w:val="center"/>
              </w:tcPr>
            </w:tcPrChange>
          </w:tcPr>
          <w:p w14:paraId="6F3D7DF4"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2:15.814Z" w:id="2070336852">
              <w:tcPr>
                <w:tcW w:w="533" w:type="dxa"/>
                <w:tcBorders>
                  <w:top w:val="nil"/>
                  <w:left w:val="nil"/>
                  <w:bottom w:val="single" w:color="auto" w:sz="4"/>
                  <w:right w:val="single" w:color="auto" w:sz="4"/>
                </w:tcBorders>
                <w:shd w:val="clear" w:color="auto" w:fill="auto"/>
                <w:tcMar/>
                <w:vAlign w:val="center"/>
              </w:tcPr>
            </w:tcPrChange>
          </w:tcPr>
          <w:p w14:paraId="3DBBDA37"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2:15.814Z" w:id="246678705">
              <w:tcPr>
                <w:tcW w:w="533" w:type="dxa"/>
                <w:tcBorders>
                  <w:top w:val="nil"/>
                  <w:left w:val="nil"/>
                  <w:bottom w:val="single" w:color="auto" w:sz="4"/>
                  <w:right w:val="single" w:color="auto" w:sz="4"/>
                </w:tcBorders>
                <w:shd w:val="clear" w:color="auto" w:fill="auto"/>
                <w:tcMar/>
                <w:vAlign w:val="center"/>
              </w:tcPr>
            </w:tcPrChange>
          </w:tcPr>
          <w:p w14:paraId="10CD9D0B"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Change w:author="SIMON ZAPATA FLOREZ" w:date="2024-02-22T23:32:15.814Z" w:id="800336495">
              <w:tcPr>
                <w:tcW w:w="533" w:type="dxa"/>
                <w:tcBorders>
                  <w:top w:val="nil"/>
                  <w:left w:val="nil"/>
                  <w:bottom w:val="single" w:color="auto" w:sz="4"/>
                  <w:right w:val="single" w:color="auto" w:sz="4"/>
                </w:tcBorders>
                <w:shd w:val="clear" w:color="auto" w:fill="auto"/>
                <w:tcMar/>
                <w:vAlign w:val="center"/>
              </w:tcPr>
            </w:tcPrChange>
          </w:tcPr>
          <w:p w14:paraId="3BE7FBBF"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Change w:author="SIMON ZAPATA FLOREZ" w:date="2024-02-22T23:32:15.815Z" w:id="471339161">
              <w:tcPr>
                <w:tcW w:w="542" w:type="dxa"/>
                <w:tcBorders>
                  <w:top w:val="nil"/>
                  <w:left w:val="nil"/>
                  <w:bottom w:val="single" w:color="auto" w:sz="4"/>
                  <w:right w:val="single" w:color="auto" w:sz="4"/>
                </w:tcBorders>
                <w:shd w:val="clear" w:color="auto" w:fill="auto"/>
                <w:tcMar/>
                <w:vAlign w:val="center"/>
              </w:tcPr>
            </w:tcPrChange>
          </w:tcPr>
          <w:p w14:paraId="3BC14B47"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5D4FC958" wp14:textId="77777777">
        <w:tblPrEx>
          <w:tblCellMar>
            <w:top w:w="0" w:type="dxa"/>
            <w:left w:w="70" w:type="dxa"/>
            <w:bottom w:w="0" w:type="dxa"/>
            <w:right w:w="70" w:type="dxa"/>
          </w:tblCellMar>
        </w:tblPrEx>
        <w:trPr>
          <w:gridAfter w:val="1"/>
          <w:wAfter w:w="13" w:type="dxa"/>
          <w:trHeight w:val="284" w:hRule="atLeast"/>
        </w:trPr>
        <w:tc>
          <w:tcPr>
            <w:tcW w:w="590" w:type="dxa"/>
            <w:vMerge/>
            <w:tcBorders/>
            <w:tcMar/>
            <w:vAlign w:val="center"/>
          </w:tcPr>
          <w:p w14:paraId="56EE48EE"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tcBorders>
              <w:top w:val="nil"/>
              <w:left w:val="nil"/>
              <w:bottom w:val="single" w:color="auto" w:sz="4" w:space="0"/>
              <w:right w:val="single" w:color="auto" w:sz="4" w:space="0"/>
            </w:tcBorders>
            <w:shd w:val="clear" w:color="auto" w:fill="auto"/>
            <w:tcMar/>
            <w:vAlign w:val="center"/>
          </w:tcPr>
          <w:p w14:paraId="65B51F7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33F5A55A"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335EACFB"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161C6639"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671543B3"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auto"/>
            <w:tcMar/>
            <w:vAlign w:val="center"/>
          </w:tcPr>
          <w:p w14:paraId="75C73AB3"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
          <w:p w14:paraId="15EA630B"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67835FB3"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70DDCB5C"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61CAD919"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6F06CC72"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2065843A"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
          <w:p w14:paraId="503B3F2E"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41489A00" wp14:textId="77777777">
        <w:tblPrEx>
          <w:tblCellMar>
            <w:top w:w="0" w:type="dxa"/>
            <w:left w:w="70" w:type="dxa"/>
            <w:bottom w:w="0" w:type="dxa"/>
            <w:right w:w="70" w:type="dxa"/>
          </w:tblCellMar>
        </w:tblPrEx>
        <w:trPr>
          <w:gridAfter w:val="1"/>
          <w:wAfter w:w="13" w:type="dxa"/>
          <w:trHeight w:val="284" w:hRule="atLeast"/>
        </w:trPr>
        <w:tc>
          <w:tcPr>
            <w:tcW w:w="590" w:type="dxa"/>
            <w:vMerge/>
            <w:tcBorders/>
            <w:tcMar/>
            <w:vAlign w:val="center"/>
          </w:tcPr>
          <w:p w14:paraId="2908EB2C"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tcBorders>
              <w:top w:val="nil"/>
              <w:left w:val="nil"/>
              <w:bottom w:val="single" w:color="auto" w:sz="4" w:space="0"/>
              <w:right w:val="single" w:color="auto" w:sz="4" w:space="0"/>
            </w:tcBorders>
            <w:shd w:val="clear" w:color="auto" w:fill="auto"/>
            <w:tcMar/>
            <w:vAlign w:val="center"/>
          </w:tcPr>
          <w:p w14:paraId="42878B1C"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06EE3D19"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1579BB7C"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2B7309B4"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6126F003"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auto"/>
            <w:tcMar/>
            <w:vAlign w:val="center"/>
          </w:tcPr>
          <w:p w14:paraId="5CBC3F8D"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
          <w:p w14:paraId="7990759C"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542BD992"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7B6018EB"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5F73BDAD"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57375312"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333B4B9C"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
          <w:p w14:paraId="21293596"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1054432C" wp14:textId="77777777">
        <w:tblPrEx>
          <w:tblCellMar>
            <w:top w:w="0" w:type="dxa"/>
            <w:left w:w="70" w:type="dxa"/>
            <w:bottom w:w="0" w:type="dxa"/>
            <w:right w:w="70" w:type="dxa"/>
          </w:tblCellMar>
        </w:tblPrEx>
        <w:trPr>
          <w:gridAfter w:val="1"/>
          <w:wAfter w:w="13" w:type="dxa"/>
          <w:trHeight w:val="284" w:hRule="atLeast"/>
        </w:trPr>
        <w:tc>
          <w:tcPr>
            <w:tcW w:w="590" w:type="dxa"/>
            <w:vMerge w:val="restart"/>
            <w:tcBorders>
              <w:top w:val="nil"/>
              <w:left w:val="single" w:color="auto" w:sz="4" w:space="0"/>
              <w:bottom w:val="single" w:color="000000" w:themeColor="text1" w:sz="4" w:space="0"/>
              <w:right w:val="single" w:color="auto" w:sz="4" w:space="0"/>
            </w:tcBorders>
            <w:shd w:val="clear" w:color="auto" w:fill="auto"/>
            <w:tcMar/>
            <w:vAlign w:val="center"/>
          </w:tcPr>
          <w:p w14:paraId="6C5C9BCE" wp14:textId="77777777">
            <w:pPr>
              <w:spacing w:after="0" w:line="240" w:lineRule="auto"/>
              <w:jc w:val="center"/>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t> O.E.4</w:t>
            </w:r>
          </w:p>
        </w:tc>
        <w:tc>
          <w:tcPr>
            <w:tcW w:w="1926" w:type="dxa"/>
            <w:tcBorders>
              <w:top w:val="nil"/>
              <w:left w:val="nil"/>
              <w:bottom w:val="single" w:color="auto" w:sz="4" w:space="0"/>
              <w:right w:val="single" w:color="auto" w:sz="4" w:space="0"/>
            </w:tcBorders>
            <w:shd w:val="clear" w:color="auto" w:fill="auto"/>
            <w:tcMar/>
            <w:vAlign w:val="center"/>
          </w:tcPr>
          <w:p w14:paraId="6AE38EFC"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Definición de métricas de precisión</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37642555"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06595078"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
          <w:p w14:paraId="6B082E6B"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
          <w:p w14:paraId="5D10397A"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E7E6E6" w:themeFill="background2"/>
            <w:tcMar/>
            <w:vAlign w:val="center"/>
          </w:tcPr>
          <w:p w14:paraId="5502BBF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
          <w:p w14:paraId="2A9C487C"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09757454"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53FE145A"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6C5A4A1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24B444D4"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37302B30"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
          <w:p w14:paraId="404BE6B4"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395A5F26" wp14:textId="77777777">
        <w:tblPrEx>
          <w:tblCellMar>
            <w:top w:w="0" w:type="dxa"/>
            <w:left w:w="70" w:type="dxa"/>
            <w:bottom w:w="0" w:type="dxa"/>
            <w:right w:w="70" w:type="dxa"/>
          </w:tblCellMar>
        </w:tblPrEx>
        <w:trPr>
          <w:gridAfter w:val="1"/>
          <w:wAfter w:w="13" w:type="dxa"/>
          <w:trHeight w:val="284" w:hRule="atLeast"/>
        </w:trPr>
        <w:tc>
          <w:tcPr>
            <w:tcW w:w="590" w:type="dxa"/>
            <w:vMerge/>
            <w:tcBorders/>
            <w:tcMar/>
            <w:vAlign w:val="center"/>
          </w:tcPr>
          <w:p w14:paraId="121FD38A"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tcBorders>
              <w:top w:val="nil"/>
              <w:left w:val="nil"/>
              <w:bottom w:val="single" w:color="auto" w:sz="4" w:space="0"/>
              <w:right w:val="single" w:color="auto" w:sz="4" w:space="0"/>
            </w:tcBorders>
            <w:shd w:val="clear" w:color="auto" w:fill="auto"/>
            <w:tcMar/>
            <w:vAlign w:val="center"/>
          </w:tcPr>
          <w:p w14:paraId="765365D5"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Observación y medición de las métricas</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40588F84"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330DC6E6"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3ECFE32A"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5DF0942A"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E7E6E6" w:themeFill="background2"/>
            <w:tcMar/>
            <w:vAlign w:val="center"/>
          </w:tcPr>
          <w:p w14:paraId="575228C5"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E7E6E6" w:themeFill="background2"/>
            <w:tcMar/>
            <w:vAlign w:val="center"/>
          </w:tcPr>
          <w:p w14:paraId="125C913F"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
          <w:p w14:paraId="4DEF05ED"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6AB1F27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09C18438"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38F7B721"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217BAE18"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
          <w:p w14:paraId="26103BFD"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35E146AD" wp14:textId="77777777">
        <w:tblPrEx>
          <w:tblCellMar>
            <w:top w:w="0" w:type="dxa"/>
            <w:left w:w="70" w:type="dxa"/>
            <w:bottom w:w="0" w:type="dxa"/>
            <w:right w:w="70" w:type="dxa"/>
          </w:tblCellMar>
        </w:tblPrEx>
        <w:trPr>
          <w:gridAfter w:val="1"/>
          <w:wAfter w:w="13" w:type="dxa"/>
          <w:trHeight w:val="284" w:hRule="atLeast"/>
        </w:trPr>
        <w:tc>
          <w:tcPr>
            <w:tcW w:w="590" w:type="dxa"/>
            <w:vMerge/>
            <w:tcBorders/>
            <w:tcMar/>
            <w:vAlign w:val="center"/>
          </w:tcPr>
          <w:p w14:paraId="1FE2DD96"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tcBorders>
              <w:top w:val="nil"/>
              <w:left w:val="nil"/>
              <w:bottom w:val="single" w:color="auto" w:sz="4" w:space="0"/>
              <w:right w:val="single" w:color="auto" w:sz="4" w:space="0"/>
            </w:tcBorders>
            <w:shd w:val="clear" w:color="auto" w:fill="auto"/>
            <w:tcMar/>
            <w:vAlign w:val="center"/>
          </w:tcPr>
          <w:p w14:paraId="7A063C8D" wp14:textId="3A4CBBC5">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sidR="5FCBE329">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r w:rsidR="5FCBE329">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Construcción</w:t>
            </w:r>
            <w:r w:rsidR="5FCBE329">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xml:space="preserve"> de documento final</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754BCA14"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
          <w:p w14:paraId="61A1ED59"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
          <w:p w14:paraId="4A260C7C"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
          <w:p w14:paraId="631121D9"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E7E6E6" w:themeFill="background2"/>
            <w:tcMar/>
            <w:vAlign w:val="center"/>
          </w:tcPr>
          <w:p w14:paraId="69D0A515"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E7E6E6" w:themeFill="background2"/>
            <w:tcMar/>
            <w:vAlign w:val="center"/>
          </w:tcPr>
          <w:p w14:paraId="78417E48"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
          <w:p w14:paraId="3E6911C1"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
          <w:p w14:paraId="776D59D0"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
          <w:p w14:paraId="364853A2"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
          <w:p w14:paraId="235E4984"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E7E6E6" w:themeFill="background2"/>
            <w:tcMar/>
            <w:vAlign w:val="center"/>
          </w:tcPr>
          <w:p w14:paraId="0038FBAD"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E7E6E6" w:themeFill="background2"/>
            <w:tcMar/>
            <w:vAlign w:val="center"/>
          </w:tcPr>
          <w:p w14:paraId="1818E8F3"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r xmlns:wp14="http://schemas.microsoft.com/office/word/2010/wordml" w:rsidTr="5FCBE329" w14:paraId="3E1EF2FE" wp14:textId="77777777">
        <w:tblPrEx>
          <w:tblCellMar>
            <w:top w:w="0" w:type="dxa"/>
            <w:left w:w="70" w:type="dxa"/>
            <w:bottom w:w="0" w:type="dxa"/>
            <w:right w:w="70" w:type="dxa"/>
          </w:tblCellMar>
        </w:tblPrEx>
        <w:trPr>
          <w:gridAfter w:val="1"/>
          <w:wAfter w:w="13" w:type="dxa"/>
          <w:trHeight w:val="284" w:hRule="atLeast"/>
        </w:trPr>
        <w:tc>
          <w:tcPr>
            <w:tcW w:w="590" w:type="dxa"/>
            <w:vMerge/>
            <w:tcBorders/>
            <w:tcMar/>
            <w:vAlign w:val="center"/>
          </w:tcPr>
          <w:p w14:paraId="27357532" wp14:textId="77777777">
            <w:pPr>
              <w:spacing w:after="0" w:line="240" w:lineRule="auto"/>
              <w:rPr>
                <w:rFonts w:ascii="Calibri" w:hAnsi="Calibri" w:eastAsia="Times New Roman" w:cs="Calibri"/>
                <w:b/>
                <w:bCs/>
                <w:color w:val="404040" w:themeColor="text1" w:themeTint="BF"/>
                <w:sz w:val="18"/>
                <w:szCs w:val="18"/>
                <w:lang w:eastAsia="es-CO"/>
                <w14:textFill>
                  <w14:solidFill>
                    <w14:schemeClr w14:val="tx1">
                      <w14:lumMod w14:val="75000"/>
                      <w14:lumOff w14:val="25000"/>
                    </w14:schemeClr>
                  </w14:solidFill>
                </w14:textFill>
              </w:rPr>
            </w:pPr>
          </w:p>
        </w:tc>
        <w:tc>
          <w:tcPr>
            <w:tcW w:w="1926" w:type="dxa"/>
            <w:tcBorders>
              <w:top w:val="nil"/>
              <w:left w:val="nil"/>
              <w:bottom w:val="single" w:color="auto" w:sz="4" w:space="0"/>
              <w:right w:val="single" w:color="auto" w:sz="4" w:space="0"/>
            </w:tcBorders>
            <w:shd w:val="clear" w:color="auto" w:fill="auto"/>
            <w:tcMar/>
            <w:vAlign w:val="center"/>
          </w:tcPr>
          <w:p w14:paraId="5843405E" wp14:textId="77777777">
            <w:pPr>
              <w:spacing w:after="0" w:line="240" w:lineRule="auto"/>
              <w:jc w:val="both"/>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4DA0893E"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2578DB2D"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6F88FFA9"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FFFFFF" w:themeFill="background1"/>
            <w:tcMar/>
            <w:vAlign w:val="center"/>
          </w:tcPr>
          <w:p w14:paraId="1A00BD07"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97" w:type="dxa"/>
            <w:tcBorders>
              <w:top w:val="nil"/>
              <w:left w:val="nil"/>
              <w:bottom w:val="single" w:color="auto" w:sz="4" w:space="0"/>
              <w:right w:val="single" w:color="auto" w:sz="4" w:space="0"/>
            </w:tcBorders>
            <w:shd w:val="clear" w:color="auto" w:fill="auto"/>
            <w:tcMar/>
            <w:vAlign w:val="center"/>
          </w:tcPr>
          <w:p w14:paraId="40F8886C"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469" w:type="dxa"/>
            <w:tcBorders>
              <w:top w:val="nil"/>
              <w:left w:val="nil"/>
              <w:bottom w:val="single" w:color="auto" w:sz="4" w:space="0"/>
              <w:right w:val="single" w:color="auto" w:sz="4" w:space="0"/>
            </w:tcBorders>
            <w:shd w:val="clear" w:color="auto" w:fill="auto"/>
            <w:tcMar/>
            <w:vAlign w:val="center"/>
          </w:tcPr>
          <w:p w14:paraId="18F29438"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24FE01AE"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79264DCC"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19996775"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29BC98C2"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33" w:type="dxa"/>
            <w:tcBorders>
              <w:top w:val="nil"/>
              <w:left w:val="nil"/>
              <w:bottom w:val="single" w:color="auto" w:sz="4" w:space="0"/>
              <w:right w:val="single" w:color="auto" w:sz="4" w:space="0"/>
            </w:tcBorders>
            <w:shd w:val="clear" w:color="auto" w:fill="auto"/>
            <w:tcMar/>
            <w:vAlign w:val="center"/>
          </w:tcPr>
          <w:p w14:paraId="48718DC8"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c>
          <w:tcPr>
            <w:tcW w:w="542" w:type="dxa"/>
            <w:tcBorders>
              <w:top w:val="nil"/>
              <w:left w:val="nil"/>
              <w:bottom w:val="single" w:color="auto" w:sz="4" w:space="0"/>
              <w:right w:val="single" w:color="auto" w:sz="4" w:space="0"/>
            </w:tcBorders>
            <w:shd w:val="clear" w:color="auto" w:fill="auto"/>
            <w:tcMar/>
            <w:vAlign w:val="center"/>
          </w:tcPr>
          <w:p w14:paraId="67383520" wp14:textId="77777777">
            <w:pPr>
              <w:spacing w:after="0" w:line="240" w:lineRule="auto"/>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pPr>
            <w:r>
              <w:rPr>
                <w:rFonts w:ascii="Calibri" w:hAnsi="Calibri" w:eastAsia="Times New Roman" w:cs="Calibri"/>
                <w:color w:val="404040" w:themeColor="text1" w:themeTint="BF"/>
                <w:sz w:val="18"/>
                <w:szCs w:val="18"/>
                <w:lang w:eastAsia="es-CO"/>
                <w14:textFill>
                  <w14:solidFill>
                    <w14:schemeClr w14:val="tx1">
                      <w14:lumMod w14:val="75000"/>
                      <w14:lumOff w14:val="25000"/>
                    </w14:schemeClr>
                  </w14:solidFill>
                </w14:textFill>
              </w:rPr>
              <w:t> </w:t>
            </w:r>
          </w:p>
        </w:tc>
      </w:tr>
    </w:tbl>
    <w:p xmlns:wp14="http://schemas.microsoft.com/office/word/2010/wordml" w14:paraId="07F023C8" wp14:textId="77777777">
      <w:pPr>
        <w:pStyle w:val="12"/>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3FA1907C" wp14:textId="77777777">
      <w:pPr>
        <w:pStyle w:val="12"/>
        <w:numPr>
          <w:ilvl w:val="0"/>
          <w:numId w:val="1"/>
        </w:num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CONFIDENCIALIDAD</w:t>
      </w:r>
    </w:p>
    <w:p xmlns:wp14="http://schemas.microsoft.com/office/word/2010/wordml" w14:paraId="4BDB5498" wp14:textId="77777777">
      <w:pPr>
        <w:spacing w:after="0" w:line="240" w:lineRule="auto"/>
        <w:jc w:val="both"/>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1D0F53F9"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Si existe necesidad de guardar reserva sobre alguna información confidencial en el proyecto debe declararse aquí.</w:t>
      </w:r>
    </w:p>
    <w:p xmlns:wp14="http://schemas.microsoft.com/office/word/2010/wordml" w14:paraId="2916C19D" wp14:textId="77777777">
      <w:pPr>
        <w:jc w:val="both"/>
        <w:rPr>
          <w:rFonts w:cs="Arial"/>
          <w:color w:val="404040" w:themeColor="text1" w:themeTint="BF"/>
          <w14:textFill>
            <w14:solidFill>
              <w14:schemeClr w14:val="tx1">
                <w14:lumMod w14:val="75000"/>
                <w14:lumOff w14:val="25000"/>
              </w14:schemeClr>
            </w14:solidFill>
          </w14:textFill>
        </w:rPr>
      </w:pPr>
    </w:p>
    <w:p xmlns:wp14="http://schemas.microsoft.com/office/word/2010/wordml" w14:paraId="74869460" wp14:textId="77777777">
      <w:pPr>
        <w:jc w:val="both"/>
        <w:rPr>
          <w:rFonts w:cs="Arial"/>
          <w:color w:val="404040" w:themeColor="text1" w:themeTint="BF"/>
          <w14:textFill>
            <w14:solidFill>
              <w14:schemeClr w14:val="tx1">
                <w14:lumMod w14:val="75000"/>
                <w14:lumOff w14:val="25000"/>
              </w14:schemeClr>
            </w14:solidFill>
          </w14:textFill>
        </w:rPr>
      </w:pPr>
    </w:p>
    <w:p xmlns:wp14="http://schemas.microsoft.com/office/word/2010/wordml" w14:paraId="28200128"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La obligación de confidencialidad incluye la reserva, el secreto y/o privilegio, adicionalmente obliga a las partes a utilizar la información a la que se tiene acceso sólo para los fines específicos para los cuales fue solicitada, todo dentro del marco jurídico desarrollado por el artículo 15 de la Constitución Política de Colombia, la ley 1266 de 2008, la ley 1581 de 2012, los decretos reglamentarios 1727 de 2009 y 2952 de 2010, el Decreto Reglamentario 1377 de 2013 y las demás normas complementarias que regulen el tema.</w:t>
      </w:r>
    </w:p>
    <w:p xmlns:wp14="http://schemas.microsoft.com/office/word/2010/wordml" w14:paraId="187F57B8"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p>
    <w:p xmlns:wp14="http://schemas.microsoft.com/office/word/2010/wordml" w14:paraId="1F3E2487" wp14:textId="77777777">
      <w:pPr>
        <w:pStyle w:val="12"/>
        <w:numPr>
          <w:ilvl w:val="0"/>
          <w:numId w:val="1"/>
        </w:num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PROPIEDAD INTELECTUAL</w:t>
      </w:r>
    </w:p>
    <w:p xmlns:wp14="http://schemas.microsoft.com/office/word/2010/wordml" w14:paraId="54738AF4"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5128A42A"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Los derechos morales de autor corresponden a los estudiantes, al director y a toda persona que haga aportes originales intelectuales en los avances y en el resultado final del proyecto. En cualquier tipo de divulgación se dará crédito a los autores y la Institución Universitaria Salazar y Herrera. Por su parte, los derechos sobre los resultados derivados del presente trabajo de grado se rigen por el Reglamento de Propiedad Intelectual de la institución.</w:t>
      </w:r>
    </w:p>
    <w:p xmlns:wp14="http://schemas.microsoft.com/office/word/2010/wordml" w14:paraId="46ABBD8F" wp14:textId="77777777">
      <w:pPr>
        <w:pStyle w:val="12"/>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5C17E928" wp14:textId="77777777">
      <w:pPr>
        <w:pStyle w:val="12"/>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REFERENCIAS</w:t>
      </w:r>
    </w:p>
    <w:p xmlns:wp14="http://schemas.microsoft.com/office/word/2010/wordml" w14:paraId="06BBA33E" wp14:textId="77777777">
      <w:pPr>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5D5C99C9"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r>
        <w:rPr>
          <w:rFonts w:cs="Arial"/>
          <w:color w:val="404040" w:themeColor="text1" w:themeTint="BF"/>
          <w14:textFill>
            <w14:solidFill>
              <w14:schemeClr w14:val="tx1">
                <w14:lumMod w14:val="75000"/>
                <w14:lumOff w14:val="25000"/>
              </w14:schemeClr>
            </w14:solidFill>
          </w14:textFill>
        </w:rPr>
        <w:t>Es fundamental hacer uso del acervo bibliográfico que se encuentra en las bases de datos de la IUSH, así como tener bibliografía de referencia tanto en lo temático propio del tema de investigación, como en lo metodológico. Artículos en revistas indexadas, bibliografía y cibergrafía. Mantener sistema de referenciación APA.</w:t>
      </w:r>
    </w:p>
    <w:sdt>
      <w:sdtPr>
        <w:id w:val="-1918242255"/>
        <w:docPartObj>
          <w:docPartGallery w:val="autotext"/>
        </w:docPartObj>
      </w:sdtPr>
      <w:sdtEndPr>
        <w:rPr>
          <w:rFonts w:ascii="Calibri" w:hAnsi="Calibri" w:eastAsia="Calibri" w:cs="" w:asciiTheme="minorAscii" w:hAnsiTheme="minorAscii" w:eastAsiaTheme="minorAscii" w:cstheme="minorBidi"/>
          <w:b w:val="0"/>
          <w:bCs w:val="0"/>
          <w:kern w:val="0"/>
          <w:sz w:val="22"/>
          <w:szCs w:val="22"/>
          <w:lang w:val="es-CO" w:eastAsia="en-US"/>
        </w:rPr>
      </w:sdtEndPr>
      <w:sdtContent>
        <w:p xmlns:wp14="http://schemas.microsoft.com/office/word/2010/wordml" w14:paraId="70C02971" wp14:textId="77777777">
          <w:pPr>
            <w:pStyle w:val="2"/>
          </w:pPr>
          <w:r>
            <w:t>Bibliografía</w:t>
          </w:r>
        </w:p>
        <w:sdt>
          <w:sdtPr>
            <w:id w:val="111145805"/>
            <w:placeholder>
              <w:docPart w:val="DefaultPlaceholder_1081868574"/>
            </w:placeholder>
          </w:sdtPr>
          <w:sdtContent>
            <w:p xmlns:wp14="http://schemas.microsoft.com/office/word/2010/wordml" w14:paraId="1DC82C00" wp14:textId="77777777">
              <w:pPr>
                <w:pStyle w:val="13"/>
                <w:ind w:left="720" w:hanging="720"/>
                <w:rPr>
                  <w:sz w:val="24"/>
                  <w:szCs w:val="24"/>
                  <w:lang w:val="es-ES"/>
                </w:rPr>
              </w:pPr>
              <w:r>
                <w:fldChar w:fldCharType="begin"/>
              </w:r>
              <w:r>
                <w:instrText xml:space="preserve">BIBLIOGRAPHY</w:instrText>
              </w:r>
              <w:r>
                <w:fldChar w:fldCharType="separate"/>
              </w:r>
              <w:r>
                <w:rPr>
                  <w:lang w:val="es-ES"/>
                </w:rPr>
                <w:t xml:space="preserve">AWS. (s.f.). </w:t>
              </w:r>
              <w:r>
                <w:rPr>
                  <w:i/>
                  <w:iCs/>
                  <w:lang w:val="es-ES"/>
                </w:rPr>
                <w:t>amazon</w:t>
              </w:r>
              <w:r>
                <w:rPr>
                  <w:lang w:val="es-ES"/>
                </w:rPr>
                <w:t>. Obtenido de https://aws.amazon.com/es/what-is/machine-learning/</w:t>
              </w:r>
            </w:p>
            <w:p xmlns:wp14="http://schemas.microsoft.com/office/word/2010/wordml" w14:paraId="1B0AEAA0" wp14:textId="77777777">
              <w:pPr>
                <w:pStyle w:val="13"/>
                <w:ind w:left="720" w:hanging="720"/>
                <w:rPr>
                  <w:lang w:val="es-ES"/>
                </w:rPr>
              </w:pPr>
              <w:r>
                <w:rPr>
                  <w:lang w:val="es-ES"/>
                </w:rPr>
                <w:t xml:space="preserve">AWS. (s.f.). </w:t>
              </w:r>
              <w:r>
                <w:rPr>
                  <w:i/>
                  <w:iCs/>
                  <w:lang w:val="es-ES"/>
                </w:rPr>
                <w:t>Amazon</w:t>
              </w:r>
              <w:r>
                <w:rPr>
                  <w:lang w:val="es-ES"/>
                </w:rPr>
                <w:t>. Obtenido de https://aws.amazon.com/es/what-is/cybersecurity/#:~:text=La%20ciberseguridad%20es%20la%20práctica,cliente%20y%20cumplir%20la%20normativa.</w:t>
              </w:r>
            </w:p>
            <w:p xmlns:wp14="http://schemas.microsoft.com/office/word/2010/wordml" w14:paraId="4B16F942" wp14:textId="77777777">
              <w:pPr>
                <w:pStyle w:val="13"/>
                <w:ind w:left="720" w:hanging="720"/>
                <w:rPr>
                  <w:lang w:val="es-ES"/>
                </w:rPr>
              </w:pPr>
              <w:r>
                <w:rPr>
                  <w:lang w:val="es-ES"/>
                </w:rPr>
                <w:t xml:space="preserve">España, G. d. (19 de abril de 2023). </w:t>
              </w:r>
              <w:r>
                <w:rPr>
                  <w:i/>
                  <w:iCs/>
                  <w:lang w:val="es-ES"/>
                </w:rPr>
                <w:t>planderecuperacion</w:t>
              </w:r>
              <w:r>
                <w:rPr>
                  <w:lang w:val="es-ES"/>
                </w:rPr>
                <w:t>. Obtenido de https://planderecuperacion.gob.es/noticias/que-es-inteligencia-artificial-ia-prtr#:~:text=La%20inteligencia%20artificial%20(IA)%20es,el%20razonamiento%20y%20la%20percepción.</w:t>
              </w:r>
            </w:p>
            <w:p xmlns:wp14="http://schemas.microsoft.com/office/word/2010/wordml" w14:paraId="393D15AA" wp14:textId="77777777">
              <w:pPr>
                <w:pStyle w:val="13"/>
                <w:ind w:left="720" w:hanging="720"/>
                <w:rPr>
                  <w:lang w:val="es-ES"/>
                </w:rPr>
              </w:pPr>
              <w:r>
                <w:rPr>
                  <w:lang w:val="es-ES"/>
                </w:rPr>
                <w:t xml:space="preserve">Mcafee. (2020). </w:t>
              </w:r>
              <w:r>
                <w:rPr>
                  <w:i/>
                  <w:iCs/>
                  <w:lang w:val="es-ES"/>
                </w:rPr>
                <w:t>mcafee</w:t>
              </w:r>
              <w:r>
                <w:rPr>
                  <w:lang w:val="es-ES"/>
                </w:rPr>
                <w:t>. Obtenido de https://www.mcafee.com/es-co/antivirus/malware.html#:~:text=Malware%20es%20un%20término%20que,dispositivo%2C%20servicio%20o%20red%20programable.</w:t>
              </w:r>
            </w:p>
            <w:p xmlns:wp14="http://schemas.microsoft.com/office/word/2010/wordml" w14:paraId="40E74929" wp14:textId="77777777">
              <w:r>
                <w:t xml:space="preserve">Barbosa, D. C. (23 de Febrero de 2022). Welivesecurity. Obtenido de https://www.welivesecurity.com/la-es/2022/02/23/ransomware-as-a-service-raas-quees-como-funciona/ </w:t>
              </w:r>
            </w:p>
            <w:p xmlns:wp14="http://schemas.microsoft.com/office/word/2010/wordml" w14:paraId="3A43DE08" wp14:textId="77777777">
              <w:r>
                <w:t xml:space="preserve">Díaz, L. L. (15 de Agosto de 2023). EL TIEMPO. Obtenido de https://www.eltiempo.com/tecnosfera/novedades-tecnologia/colombia-tuvo-mas-de5-000-intentos-de-ciberataques-al-inicio-del-2023-796252 </w:t>
              </w:r>
            </w:p>
            <w:p xmlns:wp14="http://schemas.microsoft.com/office/word/2010/wordml" w14:paraId="206AA558" wp14:textId="77777777">
              <w:r>
                <w:t xml:space="preserve">IBM. (2020). IBM. Obtenido de https://www.ibm.com/es-es/topics/cyber-attack </w:t>
              </w:r>
            </w:p>
            <w:p xmlns:wp14="http://schemas.microsoft.com/office/word/2010/wordml" w14:paraId="0F2C3978" wp14:textId="77777777">
              <w:r>
                <w:t xml:space="preserve">IBM. (2021). Obtenido de https://www.ibm.com/es-es/topics/social-engineering </w:t>
              </w:r>
            </w:p>
            <w:p xmlns:wp14="http://schemas.microsoft.com/office/word/2010/wordml" w14:paraId="31665914" wp14:textId="77777777">
              <w:pPr>
                <w:jc w:val="both"/>
                <w:rPr>
                  <w:lang w:val="es-ES"/>
                </w:rPr>
                <w:pPrChange w:author="byronbp" w:date="2023-11-23T16:04:39Z" w:id="165">
                  <w:pPr/>
                </w:pPrChange>
              </w:pPr>
              <w:r>
                <w:t>Robledo, J. C. (2012). Impacto de las Patentes sobre el Crecimiento Económico: Un Modelo Panel Cointegrado. Bogotá: Hal Open Science</w:t>
              </w:r>
            </w:p>
            <w:p xmlns:wp14="http://schemas.microsoft.com/office/word/2010/wordml" w14:paraId="464FCBC1" wp14:textId="77777777">
              <w:r>
                <w:rPr>
                  <w:b/>
                  <w:bCs/>
                </w:rPr>
                <w:fldChar w:fldCharType="end"/>
              </w:r>
            </w:p>
          </w:sdtContent>
        </w:sdt>
      </w:sdtContent>
    </w:sdt>
    <w:p xmlns:wp14="http://schemas.microsoft.com/office/word/2010/wordml" w14:paraId="5C8C6B09" wp14:textId="77777777">
      <w:pPr>
        <w:spacing w:after="0" w:line="240" w:lineRule="auto"/>
        <w:jc w:val="both"/>
        <w:rPr>
          <w:rFonts w:cs="Arial"/>
          <w:color w:val="404040" w:themeColor="text1" w:themeTint="BF"/>
          <w14:textFill>
            <w14:solidFill>
              <w14:schemeClr w14:val="tx1">
                <w14:lumMod w14:val="75000"/>
                <w14:lumOff w14:val="25000"/>
              </w14:schemeClr>
            </w14:solidFill>
          </w14:textFill>
        </w:rPr>
      </w:pPr>
    </w:p>
    <w:p xmlns:wp14="http://schemas.microsoft.com/office/word/2010/wordml" w14:paraId="3382A365" wp14:textId="77777777">
      <w:pPr>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5C71F136" wp14:textId="77777777">
      <w:pPr>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62199465" wp14:textId="77777777">
      <w:pPr>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0DA123B1" wp14:textId="77777777">
      <w:pPr>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4C4CEA3D"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50895670"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38C1F859"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0C8FE7CE"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41004F19"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67C0C651"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308D56CC" wp14:textId="77777777">
      <w:pPr>
        <w:spacing w:after="0" w:line="240" w:lineRule="auto"/>
        <w:jc w:val="both"/>
        <w:rPr>
          <w:color w:val="404040" w:themeColor="text1" w:themeTint="BF"/>
          <w14:textFill>
            <w14:solidFill>
              <w14:schemeClr w14:val="tx1">
                <w14:lumMod w14:val="75000"/>
                <w14:lumOff w14:val="25000"/>
              </w14:schemeClr>
            </w14:solidFill>
          </w14:textFill>
        </w:rPr>
      </w:pPr>
      <w:bookmarkStart w:name="_GoBack" w:id="1349906521"/>
      <w:bookmarkEnd w:id="1349906521"/>
    </w:p>
    <w:p xmlns:wp14="http://schemas.microsoft.com/office/word/2010/wordml" w14:paraId="797E50C6"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7B04FA47"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568C698B"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1A939487"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6AA258D8"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6FFBD3EC"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30DCCCAD"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36AF6883"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785569B7"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Todos los partícipes de este proyecto de trabajo de grado declaran conocer el Reglamento de Propiedad Intelectual de la Institución Universitaria Salazar y Herrera, así como el Reglamento de trabajos de grado estipulado por el Centro de Investigación, Innovación y Desarrollo Empresarial (CIIDE). </w:t>
      </w:r>
    </w:p>
    <w:p xmlns:wp14="http://schemas.microsoft.com/office/word/2010/wordml" w14:paraId="54C529ED"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1C0157D6"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3691E7B2"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50467B53"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Para constancia se firma en Medellín, el ________________________</w:t>
      </w:r>
    </w:p>
    <w:p xmlns:wp14="http://schemas.microsoft.com/office/word/2010/wordml" w14:paraId="526770CE"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7CBEED82"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6E36661F"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38645DC7"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135E58C4" wp14:textId="77777777">
      <w:pPr>
        <w:spacing w:after="0" w:line="240" w:lineRule="auto"/>
        <w:jc w:val="both"/>
        <w:rPr>
          <w:color w:val="404040" w:themeColor="text1" w:themeTint="BF"/>
          <w14:textFill>
            <w14:solidFill>
              <w14:schemeClr w14:val="tx1">
                <w14:lumMod w14:val="75000"/>
                <w14:lumOff w14:val="25000"/>
              </w14:schemeClr>
            </w14:solidFill>
          </w14:textFill>
        </w:rPr>
      </w:pPr>
    </w:p>
    <w:p xmlns:wp14="http://schemas.microsoft.com/office/word/2010/wordml" w14:paraId="3B9CE73C" wp14:textId="77777777">
      <w:pPr>
        <w:spacing w:after="0" w:line="240" w:lineRule="auto"/>
        <w:jc w:val="both"/>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______________________________</w:t>
      </w:r>
    </w:p>
    <w:p xmlns:wp14="http://schemas.microsoft.com/office/word/2010/wordml" w14:paraId="29A9BF0A"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ASESOR PROYECTO</w:t>
      </w:r>
    </w:p>
    <w:p xmlns:wp14="http://schemas.microsoft.com/office/word/2010/wordml" w14:paraId="412B133C"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Nombre:</w:t>
      </w:r>
    </w:p>
    <w:p xmlns:wp14="http://schemas.microsoft.com/office/word/2010/wordml" w14:paraId="3BABD3BA"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Cédula:</w:t>
      </w:r>
    </w:p>
    <w:p xmlns:wp14="http://schemas.microsoft.com/office/word/2010/wordml" w14:paraId="62EBF9A1" wp14:textId="77777777">
      <w:pPr>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0C6C2CD5" wp14:textId="77777777">
      <w:pPr>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709E88E4" wp14:textId="77777777">
      <w:pPr>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58302BBE" wp14:textId="77777777">
      <w:pPr>
        <w:spacing w:after="0" w:line="240" w:lineRule="auto"/>
        <w:rPr>
          <w:rFonts w:cs="Calibri"/>
          <w:color w:val="404040" w:themeColor="text1" w:themeTint="BF"/>
          <w:sz w:val="24"/>
          <w:szCs w:val="24"/>
          <w14:textFill>
            <w14:solidFill>
              <w14:schemeClr w14:val="tx1">
                <w14:lumMod w14:val="75000"/>
                <w14:lumOff w14:val="25000"/>
              </w14:schemeClr>
            </w14:solidFill>
          </w14:textFill>
        </w:rPr>
      </w:pPr>
      <w:r>
        <w:rPr>
          <w:rFonts w:cs="Calibri"/>
          <w:color w:val="404040" w:themeColor="text1" w:themeTint="BF"/>
          <w:sz w:val="24"/>
          <w:szCs w:val="24"/>
          <w14:textFill>
            <w14:solidFill>
              <w14:schemeClr w14:val="tx1">
                <w14:lumMod w14:val="75000"/>
                <w14:lumOff w14:val="25000"/>
              </w14:schemeClr>
            </w14:solidFill>
          </w14:textFill>
        </w:rPr>
        <w:t>____________________________</w:t>
      </w:r>
    </w:p>
    <w:p xmlns:wp14="http://schemas.microsoft.com/office/word/2010/wordml" w14:paraId="3A992A6E"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ESTUDIANTE</w:t>
      </w:r>
    </w:p>
    <w:p xmlns:wp14="http://schemas.microsoft.com/office/word/2010/wordml" w14:paraId="0199BBA3"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Nombre:</w:t>
      </w:r>
    </w:p>
    <w:p xmlns:wp14="http://schemas.microsoft.com/office/word/2010/wordml" w14:paraId="18D4824A"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Cédula:</w:t>
      </w:r>
    </w:p>
    <w:p xmlns:wp14="http://schemas.microsoft.com/office/word/2010/wordml" w14:paraId="686D3AE4"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Código:</w:t>
      </w:r>
    </w:p>
    <w:p xmlns:wp14="http://schemas.microsoft.com/office/word/2010/wordml" w14:paraId="508C98E9" wp14:textId="77777777">
      <w:pPr>
        <w:spacing w:after="0" w:line="240" w:lineRule="auto"/>
        <w:jc w:val="center"/>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779F8E76"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469FA1A4" wp14:textId="77777777">
      <w:pPr>
        <w:spacing w:after="0" w:line="240" w:lineRule="auto"/>
        <w:rPr>
          <w:rFonts w:cs="Calibri"/>
          <w:color w:val="404040" w:themeColor="text1" w:themeTint="BF"/>
          <w:sz w:val="24"/>
          <w:szCs w:val="24"/>
          <w14:textFill>
            <w14:solidFill>
              <w14:schemeClr w14:val="tx1">
                <w14:lumMod w14:val="75000"/>
                <w14:lumOff w14:val="25000"/>
              </w14:schemeClr>
            </w14:solidFill>
          </w14:textFill>
        </w:rPr>
      </w:pPr>
      <w:r>
        <w:rPr>
          <w:rFonts w:cs="Calibri"/>
          <w:color w:val="404040" w:themeColor="text1" w:themeTint="BF"/>
          <w:sz w:val="24"/>
          <w:szCs w:val="24"/>
          <w14:textFill>
            <w14:solidFill>
              <w14:schemeClr w14:val="tx1">
                <w14:lumMod w14:val="75000"/>
                <w14:lumOff w14:val="25000"/>
              </w14:schemeClr>
            </w14:solidFill>
          </w14:textFill>
        </w:rPr>
        <w:t>____________________________</w:t>
      </w:r>
    </w:p>
    <w:p xmlns:wp14="http://schemas.microsoft.com/office/word/2010/wordml" w14:paraId="6D0EA55C"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COORDINADOR DEL PROGRAMA</w:t>
      </w:r>
    </w:p>
    <w:p xmlns:wp14="http://schemas.microsoft.com/office/word/2010/wordml" w14:paraId="1823AB68"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Nombre:</w:t>
      </w:r>
    </w:p>
    <w:p xmlns:wp14="http://schemas.microsoft.com/office/word/2010/wordml" w14:paraId="699100E5"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r>
        <w:rPr>
          <w:rFonts w:cs="Calibri"/>
          <w:b/>
          <w:bCs/>
          <w:color w:val="404040" w:themeColor="text1" w:themeTint="BF"/>
          <w:sz w:val="24"/>
          <w:szCs w:val="24"/>
          <w14:textFill>
            <w14:solidFill>
              <w14:schemeClr w14:val="tx1">
                <w14:lumMod w14:val="75000"/>
                <w14:lumOff w14:val="25000"/>
              </w14:schemeClr>
            </w14:solidFill>
          </w14:textFill>
        </w:rPr>
        <w:t>Cédula:</w:t>
      </w:r>
    </w:p>
    <w:p xmlns:wp14="http://schemas.microsoft.com/office/word/2010/wordml" w14:paraId="7818863E"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44F69B9A" wp14:textId="77777777">
      <w:pPr>
        <w:spacing w:after="0" w:line="240" w:lineRule="auto"/>
        <w:rPr>
          <w:rFonts w:cs="Calibri"/>
          <w:b/>
          <w:bCs/>
          <w:color w:val="404040" w:themeColor="text1" w:themeTint="BF"/>
          <w:sz w:val="24"/>
          <w:szCs w:val="24"/>
          <w14:textFill>
            <w14:solidFill>
              <w14:schemeClr w14:val="tx1">
                <w14:lumMod w14:val="75000"/>
                <w14:lumOff w14:val="25000"/>
              </w14:schemeClr>
            </w14:solidFill>
          </w14:textFill>
        </w:rPr>
      </w:pPr>
    </w:p>
    <w:p xmlns:wp14="http://schemas.microsoft.com/office/word/2010/wordml" w14:paraId="5F07D11E" wp14:textId="77777777">
      <w:pPr>
        <w:rPr>
          <w:color w:val="404040" w:themeColor="text1" w:themeTint="BF"/>
          <w14:textFill>
            <w14:solidFill>
              <w14:schemeClr w14:val="tx1">
                <w14:lumMod w14:val="75000"/>
                <w14:lumOff w14:val="25000"/>
              </w14:schemeClr>
            </w14:solidFill>
          </w14:textFill>
        </w:rPr>
      </w:pPr>
    </w:p>
    <w:sectPr>
      <w:type w:val="continuous"/>
      <w:pgSz w:w="12240" w:h="15840" w:orient="portrait"/>
      <w:pgMar w:top="1417" w:right="1701" w:bottom="3203" w:left="1701" w:header="1587"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nitials="b" w:author="byronbp" w:date="2023-11-23T14:38:04Z" w:id="0">
    <w:p xmlns:wp14="http://schemas.microsoft.com/office/word/2010/wordml" w14:paraId="ECFB045E" wp14:textId="77777777">
      <w:pPr>
        <w:pStyle w:val="5"/>
        <w:rPr>
          <w:rFonts w:hint="default"/>
          <w:lang/>
        </w:rPr>
      </w:pPr>
      <w:r>
        <w:rPr>
          <w:rFonts w:hint="default"/>
          <w:lang/>
        </w:rPr>
        <w:t>Debería ser otro conector?</w:t>
      </w:r>
    </w:p>
  </w:comment>
  <w:comment w:initials="b" w:author="byronbp" w:date="2023-11-23T15:47:25Z" w:id="1">
    <w:p xmlns:wp14="http://schemas.microsoft.com/office/word/2010/wordml" w14:paraId="2B7F89B3" wp14:textId="77777777">
      <w:pPr>
        <w:pStyle w:val="5"/>
        <w:rPr>
          <w:rFonts w:hint="default"/>
          <w:lang/>
        </w:rPr>
      </w:pPr>
      <w:r>
        <w:rPr>
          <w:rFonts w:hint="default"/>
          <w:lang/>
        </w:rPr>
        <w:t>Siendo las pequeñas empresas susceptibles ya que la gran mayoría por sus recursos limitados no cuentan con la infraestructura ni el presonal necesario para enfrentar estas amenzas.</w:t>
      </w:r>
    </w:p>
  </w:comment>
  <w:comment w:initials="b" w:author="byronbp" w:date="2023-11-23T15:43:59Z" w:id="2">
    <w:p xmlns:wp14="http://schemas.microsoft.com/office/word/2010/wordml" w14:paraId="AFFD7ECA" wp14:textId="77777777">
      <w:pPr>
        <w:pStyle w:val="5"/>
        <w:rPr>
          <w:rFonts w:hint="default"/>
          <w:lang/>
        </w:rPr>
      </w:pPr>
      <w:r>
        <w:rPr>
          <w:rFonts w:hint="default"/>
          <w:lang/>
        </w:rPr>
        <w:t>Se puede quitar</w:t>
      </w:r>
    </w:p>
  </w:comment>
  <w:comment w:initials="b" w:author="byronbp" w:date="2023-11-23T15:44:26Z" w:id="3">
    <w:p xmlns:wp14="http://schemas.microsoft.com/office/word/2010/wordml" w14:paraId="7EF73B41" wp14:textId="77777777">
      <w:pPr>
        <w:pStyle w:val="5"/>
        <w:rPr>
          <w:rFonts w:hint="default"/>
          <w:lang/>
        </w:rPr>
      </w:pPr>
      <w:r>
        <w:rPr>
          <w:rFonts w:hint="default"/>
          <w:lang/>
        </w:rPr>
        <w:t>locales</w:t>
      </w:r>
    </w:p>
  </w:comment>
  <w:comment w:initials="b" w:author="byronbp" w:date="2023-11-23T15:50:20Z" w:id="4">
    <w:p xmlns:wp14="http://schemas.microsoft.com/office/word/2010/wordml" w14:paraId="7F3B6CF2" wp14:textId="77777777">
      <w:pPr>
        <w:pStyle w:val="5"/>
        <w:rPr>
          <w:rFonts w:hint="default"/>
          <w:lang/>
        </w:rPr>
      </w:pPr>
      <w:r>
        <w:rPr>
          <w:rFonts w:hint="default"/>
          <w:lang/>
        </w:rPr>
        <w:t>Las pequeñas empresas</w:t>
      </w:r>
    </w:p>
  </w:comment>
  <w:comment w:initials="b" w:author="byronbp" w:date="2023-11-23T15:51:29Z" w:id="5">
    <w:p xmlns:wp14="http://schemas.microsoft.com/office/word/2010/wordml" w14:paraId="A7BFE3D2" wp14:textId="77777777">
      <w:pPr>
        <w:pStyle w:val="5"/>
        <w:rPr>
          <w:rFonts w:hint="default"/>
          <w:lang/>
        </w:rPr>
      </w:pPr>
      <w:r>
        <w:rPr>
          <w:rFonts w:hint="default"/>
          <w:lang/>
        </w:rPr>
        <w:t>ORGANICEN EL FORMATO DE LOS PARRAFOS</w:t>
      </w:r>
    </w:p>
  </w:comment>
  <w:comment w:initials="b" w:author="byronbp" w:date="2023-11-23T15:54:46Z" w:id="6">
    <w:p xmlns:wp14="http://schemas.microsoft.com/office/word/2010/wordml" w14:paraId="7FFF1363" wp14:textId="77777777">
      <w:pPr>
        <w:pStyle w:val="5"/>
        <w:rPr>
          <w:rFonts w:hint="default"/>
          <w:lang/>
        </w:rPr>
      </w:pPr>
      <w:r>
        <w:rPr>
          <w:rFonts w:hint="default"/>
          <w:lang/>
        </w:rPr>
        <w:t>Quitar de aca y va mejor en el planteamiento del problema y/o en la Justificación.</w:t>
      </w:r>
    </w:p>
  </w:comment>
  <w:comment w:initials="b" w:author="byronbp" w:date="2023-11-23T15:56:33Z" w:id="7">
    <w:p xmlns:wp14="http://schemas.microsoft.com/office/word/2010/wordml" w14:paraId="FF9B8E05" wp14:textId="77777777">
      <w:pPr>
        <w:pStyle w:val="5"/>
        <w:rPr>
          <w:rFonts w:hint="default"/>
          <w:lang/>
        </w:rPr>
      </w:pPr>
      <w:r>
        <w:rPr>
          <w:rFonts w:hint="default"/>
          <w:lang/>
        </w:rPr>
        <w:t>Extranjerismos, ponerlos en cursiva</w:t>
      </w:r>
    </w:p>
  </w:comment>
  <w:comment w:initials="b" w:author="byronbp" w:date="2023-11-23T16:00:02Z" w:id="8">
    <w:p xmlns:wp14="http://schemas.microsoft.com/office/word/2010/wordml" w14:paraId="FFDFDB71" wp14:textId="77777777">
      <w:pPr>
        <w:pStyle w:val="5"/>
        <w:rPr>
          <w:rFonts w:hint="default"/>
          <w:lang/>
        </w:rPr>
      </w:pPr>
      <w:r>
        <w:rPr>
          <w:rFonts w:hint="default"/>
          <w:lang/>
        </w:rPr>
        <w:t>Organizar el formato</w:t>
      </w:r>
    </w:p>
  </w:comment>
  <w:comment w:initials="b" w:author="byronbp" w:date="2023-11-23T16:00:42Z" w:id="9">
    <w:p xmlns:wp14="http://schemas.microsoft.com/office/word/2010/wordml" w14:paraId="C4EFFE88" wp14:textId="77777777">
      <w:pPr>
        <w:pStyle w:val="5"/>
        <w:rPr>
          <w:rFonts w:hint="default"/>
          <w:lang/>
        </w:rPr>
      </w:pPr>
      <w:r>
        <w:rPr>
          <w:rFonts w:hint="default"/>
          <w:lang/>
        </w:rPr>
        <w:t>Pueden ampliar un poco con la idea de los costos de los ataques</w:t>
      </w:r>
    </w:p>
  </w:comment>
  <w:comment w:initials="b" w:author="byronbp" w:date="2023-11-23T16:02:28Z" w:id="10">
    <w:p xmlns:wp14="http://schemas.microsoft.com/office/word/2010/wordml" w14:paraId="6FD7348E" wp14:textId="77777777">
      <w:pPr>
        <w:pStyle w:val="5"/>
        <w:rPr>
          <w:rFonts w:hint="default"/>
          <w:lang/>
        </w:rPr>
      </w:pPr>
      <w:r>
        <w:rPr>
          <w:rFonts w:hint="default"/>
          <w:lang/>
        </w:rPr>
        <w:t>En tercera persona</w:t>
      </w:r>
    </w:p>
  </w:comment>
  <w:comment w:initials="b" w:author="byronbp" w:date="2023-11-23T16:04:04Z" w:id="11">
    <w:p xmlns:wp14="http://schemas.microsoft.com/office/word/2010/wordml" w14:paraId="7DBE3E74" wp14:textId="77777777">
      <w:pPr>
        <w:pStyle w:val="5"/>
        <w:rPr>
          <w:rFonts w:hint="default"/>
          <w:lang/>
        </w:rPr>
      </w:pPr>
      <w:r>
        <w:rPr>
          <w:rFonts w:hint="default"/>
          <w:lang/>
        </w:rPr>
        <w:t>Completen el cronograma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ECFB045E" w15:done="0"/>
  <w15:commentEx w15:paraId="2B7F89B3" w15:done="0"/>
  <w15:commentEx w15:paraId="AFFD7ECA" w15:done="0"/>
  <w15:commentEx w15:paraId="7EF73B41" w15:done="0"/>
  <w15:commentEx w15:paraId="7F3B6CF2" w15:done="0"/>
  <w15:commentEx w15:paraId="A7BFE3D2" w15:done="0"/>
  <w15:commentEx w15:paraId="7FFF1363" w15:done="0"/>
  <w15:commentEx w15:paraId="FF9B8E05" w15:done="0"/>
  <w15:commentEx w15:paraId="FFDFDB71" w15:done="0"/>
  <w15:commentEx w15:paraId="C4EFFE88" w15:done="0"/>
  <w15:commentEx w15:paraId="6FD7348E" w15:done="0"/>
  <w15:commentEx w15:paraId="7DBE3E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17DBC151" wp14:textId="77777777">
      <w:pPr>
        <w:spacing w:line="240" w:lineRule="auto"/>
      </w:pPr>
      <w:r>
        <w:separator/>
      </w:r>
    </w:p>
  </w:endnote>
  <w:endnote w:type="continuationSeparator" w:id="1">
    <w:p xmlns:wp14="http://schemas.microsoft.com/office/word/2010/wordml" w14:paraId="6F8BD81B"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A00002EF" w:usb1="4000004B" w:usb2="00000000" w:usb3="00000000" w:csb0="2000009F" w:csb1="00000000"/>
  </w:font>
  <w:font w:name="Symbol">
    <w:panose1 w:val="05050102010706020507"/>
    <w:charset w:val="02"/>
    <w:family w:val="roman"/>
    <w:pitch w:val="default"/>
    <w:sig w:usb0="00000000" w:usb1="00000000" w:usb2="00000000" w:usb3="00000000" w:csb0="80000000" w:csb1="00000000"/>
  </w:font>
  <w:font w:name="Adobe Fan Heiti Std B">
    <w:panose1 w:val="020B07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2613E9C1" wp14:textId="77777777">
      <w:pPr>
        <w:spacing w:before="0" w:after="0" w:line="240" w:lineRule="auto"/>
      </w:pPr>
      <w:r>
        <w:separator/>
      </w:r>
    </w:p>
  </w:footnote>
  <w:footnote w:type="continuationSeparator" w:id="1">
    <w:p xmlns:wp14="http://schemas.microsoft.com/office/word/2010/wordml" w14:paraId="1037B8A3" wp14:textId="7777777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p xmlns:wp14="http://schemas.microsoft.com/office/word/2010/wordml" w14:paraId="291CB993" wp14:textId="77777777">
    <w:pPr>
      <w:pStyle w:val="7"/>
      <w:jc w:val="right"/>
      <w:rPr>
        <w:b/>
        <w:sz w:val="24"/>
      </w:rPr>
    </w:pPr>
    <w:r>
      <w:drawing>
        <wp:anchor xmlns:wp14="http://schemas.microsoft.com/office/word/2010/wordprocessingDrawing" distT="0" distB="0" distL="114300" distR="114300" simplePos="0" relativeHeight="251659264" behindDoc="1" locked="0" layoutInCell="1" allowOverlap="1" wp14:anchorId="11EF4952" wp14:editId="7777777">
          <wp:simplePos x="0" y="0"/>
          <wp:positionH relativeFrom="page">
            <wp:align>left</wp:align>
          </wp:positionH>
          <wp:positionV relativeFrom="paragraph">
            <wp:posOffset>-1011555</wp:posOffset>
          </wp:positionV>
          <wp:extent cx="7887335" cy="10039350"/>
          <wp:effectExtent l="0" t="0" r="0" b="0"/>
          <wp:wrapNone/>
          <wp:docPr id="1932323438" name="Imagen 193232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23438" name="Imagen 19323234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887614" cy="10039350"/>
                  </a:xfrm>
                  <a:prstGeom prst="rect">
                    <a:avLst/>
                  </a:prstGeom>
                  <a:noFill/>
                  <a:ln>
                    <a:noFill/>
                  </a:ln>
                </pic:spPr>
              </pic:pic>
            </a:graphicData>
          </a:graphic>
        </wp:anchor>
      </w:drawing>
    </w:r>
    <w:r>
      <w:rPr>
        <w:b/>
        <w:sz w:val="24"/>
      </w:rPr>
      <w:t>ANTEPROYECTO TRABAJO DE GRADO DE INVESTIGACIÓN</w:t>
    </w:r>
  </w:p>
  <w:p xmlns:wp14="http://schemas.microsoft.com/office/word/2010/wordml" w14:paraId="686D2FB9" wp14:textId="77777777">
    <w:pPr>
      <w:pStyle w:val="7"/>
      <w:jc w:val="right"/>
    </w:pPr>
    <w:r>
      <w:drawing>
        <wp:anchor xmlns:wp14="http://schemas.microsoft.com/office/word/2010/wordprocessingDrawing" distT="0" distB="0" distL="114300" distR="114300" simplePos="0" relativeHeight="251661312" behindDoc="1" locked="0" layoutInCell="1" allowOverlap="1" wp14:anchorId="790B8D72" wp14:editId="7777777">
          <wp:simplePos x="0" y="0"/>
          <wp:positionH relativeFrom="column">
            <wp:posOffset>-22860</wp:posOffset>
          </wp:positionH>
          <wp:positionV relativeFrom="paragraph">
            <wp:posOffset>9776460</wp:posOffset>
          </wp:positionV>
          <wp:extent cx="5612130" cy="189865"/>
          <wp:effectExtent l="0" t="0" r="7620" b="635"/>
          <wp:wrapNone/>
          <wp:docPr id="984369486" name="Imagen 984369486" descr="Macintosh HD:CLIENTES BRIEF:ARTES IUSH:2012:ARTES INSTITUCIONALES:HOJA-MEMBRE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69486" name="Imagen 984369486" descr="Macintosh HD:CLIENTES BRIEF:ARTES IUSH:2012:ARTES INSTITUCIONALES:HOJA-MEMBRETE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612130" cy="189865"/>
                  </a:xfrm>
                  <a:prstGeom prst="rect">
                    <a:avLst/>
                  </a:prstGeom>
                  <a:noFill/>
                  <a:ln>
                    <a:noFill/>
                  </a:ln>
                </pic:spPr>
              </pic:pic>
            </a:graphicData>
          </a:graphic>
        </wp:anchor>
      </w:drawing>
    </w:r>
    <w:r>
      <w:drawing>
        <wp:anchor xmlns:wp14="http://schemas.microsoft.com/office/word/2010/wordprocessingDrawing" distT="0" distB="0" distL="114300" distR="114300" simplePos="0" relativeHeight="251660288" behindDoc="1" locked="0" layoutInCell="1" allowOverlap="1" wp14:anchorId="21CAE11B" wp14:editId="7777777">
          <wp:simplePos x="0" y="0"/>
          <wp:positionH relativeFrom="column">
            <wp:posOffset>-22860</wp:posOffset>
          </wp:positionH>
          <wp:positionV relativeFrom="paragraph">
            <wp:posOffset>9776460</wp:posOffset>
          </wp:positionV>
          <wp:extent cx="5612130" cy="189865"/>
          <wp:effectExtent l="0" t="0" r="7620" b="635"/>
          <wp:wrapNone/>
          <wp:docPr id="1079660087" name="Imagen 1079660087" descr="Macintosh HD:CLIENTES BRIEF:ARTES IUSH:2012:ARTES INSTITUCIONALES:HOJA-MEMBRE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60087" name="Imagen 1079660087" descr="Macintosh HD:CLIENTES BRIEF:ARTES IUSH:2012:ARTES INSTITUCIONALES:HOJA-MEMBRETE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612130" cy="189865"/>
                  </a:xfrm>
                  <a:prstGeom prst="rect">
                    <a:avLst/>
                  </a:prstGeom>
                  <a:noFill/>
                  <a:ln>
                    <a:noFill/>
                  </a:ln>
                </pic:spPr>
              </pic:pic>
            </a:graphicData>
          </a:graphic>
        </wp:anchor>
      </w:drawing>
    </w:r>
    <w:r>
      <w:t>Centro de Investigación, Innovación y Desarrollo Empresarial (CIIDE)</w:t>
    </w:r>
  </w:p>
  <w:p xmlns:wp14="http://schemas.microsoft.com/office/word/2010/wordml" w14:paraId="47DD522D" wp14:textId="77777777">
    <w:pPr>
      <w:pStyle w:val="7"/>
      <w:jc w:val="right"/>
    </w:pPr>
    <w:r>
      <w:t>Revisión 2021</w:t>
    </w:r>
  </w:p>
  <w:p xmlns:wp14="http://schemas.microsoft.com/office/word/2010/wordml" w14:paraId="43D6B1D6" wp14:textId="77777777">
    <w:pPr>
      <w:pStyle w:val="7"/>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p xmlns:wp14="http://schemas.microsoft.com/office/word/2010/wordml" w14:paraId="670A2A2F" wp14:textId="77777777">
    <w:pPr>
      <w:pStyle w:val="7"/>
      <w:jc w:val="right"/>
      <w:rPr>
        <w:b/>
        <w:sz w:val="24"/>
      </w:rPr>
    </w:pPr>
    <w:r>
      <w:drawing>
        <wp:anchor xmlns:wp14="http://schemas.microsoft.com/office/word/2010/wordprocessingDrawing" distT="0" distB="0" distL="114300" distR="114300" simplePos="0" relativeHeight="251662336" behindDoc="1" locked="0" layoutInCell="1" allowOverlap="1" wp14:anchorId="1EAC80D1" wp14:editId="7777777">
          <wp:simplePos x="0" y="0"/>
          <wp:positionH relativeFrom="page">
            <wp:align>left</wp:align>
          </wp:positionH>
          <wp:positionV relativeFrom="paragraph">
            <wp:posOffset>-1011555</wp:posOffset>
          </wp:positionV>
          <wp:extent cx="7887335" cy="10039350"/>
          <wp:effectExtent l="0" t="0" r="0" b="0"/>
          <wp:wrapNone/>
          <wp:docPr id="573160317" name="Imagen 57316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60317" name="Imagen 5731603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887614" cy="10039350"/>
                  </a:xfrm>
                  <a:prstGeom prst="rect">
                    <a:avLst/>
                  </a:prstGeom>
                  <a:noFill/>
                  <a:ln>
                    <a:noFill/>
                  </a:ln>
                </pic:spPr>
              </pic:pic>
            </a:graphicData>
          </a:graphic>
        </wp:anchor>
      </w:drawing>
    </w:r>
    <w:r>
      <w:rPr>
        <w:b/>
        <w:sz w:val="24"/>
      </w:rPr>
      <w:t>ANTEPROYECTO TRABAJO DE GRADO DE INVESTIGACIÓN</w:t>
    </w:r>
  </w:p>
  <w:p xmlns:wp14="http://schemas.microsoft.com/office/word/2010/wordml" w14:paraId="4E2CF1D6" wp14:textId="77777777">
    <w:pPr>
      <w:pStyle w:val="7"/>
      <w:jc w:val="right"/>
    </w:pPr>
    <w:r>
      <w:drawing>
        <wp:anchor xmlns:wp14="http://schemas.microsoft.com/office/word/2010/wordprocessingDrawing" distT="0" distB="0" distL="114300" distR="114300" simplePos="0" relativeHeight="251664384" behindDoc="1" locked="0" layoutInCell="1" allowOverlap="1" wp14:anchorId="0D31ABAF" wp14:editId="7777777">
          <wp:simplePos x="0" y="0"/>
          <wp:positionH relativeFrom="column">
            <wp:posOffset>-22860</wp:posOffset>
          </wp:positionH>
          <wp:positionV relativeFrom="paragraph">
            <wp:posOffset>9776460</wp:posOffset>
          </wp:positionV>
          <wp:extent cx="5612130" cy="189865"/>
          <wp:effectExtent l="0" t="0" r="7620" b="635"/>
          <wp:wrapNone/>
          <wp:docPr id="2074408386" name="Imagen 2074408386" descr="Macintosh HD:CLIENTES BRIEF:ARTES IUSH:2012:ARTES INSTITUCIONALES:HOJA-MEMBRE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08386" name="Imagen 2074408386" descr="Macintosh HD:CLIENTES BRIEF:ARTES IUSH:2012:ARTES INSTITUCIONALES:HOJA-MEMBRETE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612130" cy="189865"/>
                  </a:xfrm>
                  <a:prstGeom prst="rect">
                    <a:avLst/>
                  </a:prstGeom>
                  <a:noFill/>
                  <a:ln>
                    <a:noFill/>
                  </a:ln>
                </pic:spPr>
              </pic:pic>
            </a:graphicData>
          </a:graphic>
        </wp:anchor>
      </w:drawing>
    </w:r>
    <w:r>
      <w:drawing>
        <wp:anchor xmlns:wp14="http://schemas.microsoft.com/office/word/2010/wordprocessingDrawing" distT="0" distB="0" distL="114300" distR="114300" simplePos="0" relativeHeight="251663360" behindDoc="1" locked="0" layoutInCell="1" allowOverlap="1" wp14:anchorId="4D18A43B" wp14:editId="7777777">
          <wp:simplePos x="0" y="0"/>
          <wp:positionH relativeFrom="column">
            <wp:posOffset>-22860</wp:posOffset>
          </wp:positionH>
          <wp:positionV relativeFrom="paragraph">
            <wp:posOffset>9776460</wp:posOffset>
          </wp:positionV>
          <wp:extent cx="5612130" cy="189865"/>
          <wp:effectExtent l="0" t="0" r="7620" b="635"/>
          <wp:wrapNone/>
          <wp:docPr id="662042207" name="Imagen 662042207" descr="Macintosh HD:CLIENTES BRIEF:ARTES IUSH:2012:ARTES INSTITUCIONALES:HOJA-MEMBRE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42207" name="Imagen 662042207" descr="Macintosh HD:CLIENTES BRIEF:ARTES IUSH:2012:ARTES INSTITUCIONALES:HOJA-MEMBRETE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612130" cy="189865"/>
                  </a:xfrm>
                  <a:prstGeom prst="rect">
                    <a:avLst/>
                  </a:prstGeom>
                  <a:noFill/>
                  <a:ln>
                    <a:noFill/>
                  </a:ln>
                </pic:spPr>
              </pic:pic>
            </a:graphicData>
          </a:graphic>
        </wp:anchor>
      </w:drawing>
    </w:r>
    <w:r>
      <w:t>Centro de Investigación, Innovación y Desarrollo Empresarial (CIIDE)</w:t>
    </w:r>
  </w:p>
  <w:p xmlns:wp14="http://schemas.microsoft.com/office/word/2010/wordml" w14:paraId="4B88F90C" wp14:textId="77777777">
    <w:pPr>
      <w:pStyle w:val="7"/>
      <w:jc w:val="right"/>
    </w:pPr>
    <w:r>
      <w:t>Revisión 2021</w:t>
    </w:r>
  </w:p>
  <w:p xmlns:wp14="http://schemas.microsoft.com/office/word/2010/wordml" w14:paraId="41508A3C" wp14:textId="77777777">
    <w:pPr>
      <w:pStyle w:val="7"/>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133013"/>
    <w:multiLevelType w:val="multilevel"/>
    <w:tmpl w:val="22133013"/>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Calibri" w:hAnsi="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30DF284F"/>
    <w:multiLevelType w:val="multilevel"/>
    <w:tmpl w:val="30DF284F"/>
    <w:lvl w:ilvl="0" w:tentative="0">
      <w:start w:val="1"/>
      <w:numFmt w:val="decimal"/>
      <w:lvlText w:val="%1."/>
      <w:lvlJc w:val="left"/>
      <w:pPr>
        <w:ind w:left="502"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yronbp">
    <w15:presenceInfo w15:providerId="None" w15:userId="byronbp"/>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60"/>
  <w:trackRevisions w:val="true"/>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56"/>
    <w:rsid w:val="00004C4E"/>
    <w:rsid w:val="00034C69"/>
    <w:rsid w:val="00082E26"/>
    <w:rsid w:val="00085A38"/>
    <w:rsid w:val="00090FF2"/>
    <w:rsid w:val="000B4635"/>
    <w:rsid w:val="000D16C4"/>
    <w:rsid w:val="000D2F72"/>
    <w:rsid w:val="00134A36"/>
    <w:rsid w:val="00143AE7"/>
    <w:rsid w:val="00170C44"/>
    <w:rsid w:val="001717E0"/>
    <w:rsid w:val="0019350A"/>
    <w:rsid w:val="001A4DDF"/>
    <w:rsid w:val="001B60A8"/>
    <w:rsid w:val="001D74B8"/>
    <w:rsid w:val="001F3812"/>
    <w:rsid w:val="001F5F7A"/>
    <w:rsid w:val="001F70C5"/>
    <w:rsid w:val="0020747E"/>
    <w:rsid w:val="002509A7"/>
    <w:rsid w:val="00255944"/>
    <w:rsid w:val="00291D3E"/>
    <w:rsid w:val="002B0895"/>
    <w:rsid w:val="002B7D78"/>
    <w:rsid w:val="002E5F05"/>
    <w:rsid w:val="00304A77"/>
    <w:rsid w:val="00335295"/>
    <w:rsid w:val="00390B92"/>
    <w:rsid w:val="00397C40"/>
    <w:rsid w:val="003A1962"/>
    <w:rsid w:val="003A2F94"/>
    <w:rsid w:val="003B4FD1"/>
    <w:rsid w:val="003F0D3B"/>
    <w:rsid w:val="003F3550"/>
    <w:rsid w:val="00407D5A"/>
    <w:rsid w:val="004136AD"/>
    <w:rsid w:val="00427D94"/>
    <w:rsid w:val="0044057D"/>
    <w:rsid w:val="00450575"/>
    <w:rsid w:val="0045169F"/>
    <w:rsid w:val="00457C4D"/>
    <w:rsid w:val="00457D18"/>
    <w:rsid w:val="00460A45"/>
    <w:rsid w:val="004729AA"/>
    <w:rsid w:val="00475A6F"/>
    <w:rsid w:val="00484AF2"/>
    <w:rsid w:val="004C10ED"/>
    <w:rsid w:val="004D1BFB"/>
    <w:rsid w:val="004E3F90"/>
    <w:rsid w:val="004F1C75"/>
    <w:rsid w:val="005118E5"/>
    <w:rsid w:val="00545BB3"/>
    <w:rsid w:val="00554AC5"/>
    <w:rsid w:val="00596793"/>
    <w:rsid w:val="005E4190"/>
    <w:rsid w:val="0063417B"/>
    <w:rsid w:val="00643AA4"/>
    <w:rsid w:val="006466D9"/>
    <w:rsid w:val="00651770"/>
    <w:rsid w:val="006560EE"/>
    <w:rsid w:val="00672FD0"/>
    <w:rsid w:val="006A231D"/>
    <w:rsid w:val="006A666F"/>
    <w:rsid w:val="006B0A92"/>
    <w:rsid w:val="006B3F38"/>
    <w:rsid w:val="006C5E76"/>
    <w:rsid w:val="006D25D1"/>
    <w:rsid w:val="006D7D23"/>
    <w:rsid w:val="00707FAB"/>
    <w:rsid w:val="0071225A"/>
    <w:rsid w:val="00731D85"/>
    <w:rsid w:val="00774119"/>
    <w:rsid w:val="00797A49"/>
    <w:rsid w:val="007A45AF"/>
    <w:rsid w:val="00820B84"/>
    <w:rsid w:val="00823172"/>
    <w:rsid w:val="008326F4"/>
    <w:rsid w:val="00833A8B"/>
    <w:rsid w:val="00852BAF"/>
    <w:rsid w:val="00862075"/>
    <w:rsid w:val="0087144E"/>
    <w:rsid w:val="00871E24"/>
    <w:rsid w:val="00873DD7"/>
    <w:rsid w:val="00892433"/>
    <w:rsid w:val="0089C55D"/>
    <w:rsid w:val="008B546D"/>
    <w:rsid w:val="00917B38"/>
    <w:rsid w:val="00924E3A"/>
    <w:rsid w:val="009330FF"/>
    <w:rsid w:val="009575B9"/>
    <w:rsid w:val="00994B7D"/>
    <w:rsid w:val="009B5BC0"/>
    <w:rsid w:val="009B5D09"/>
    <w:rsid w:val="009B6086"/>
    <w:rsid w:val="009D5C89"/>
    <w:rsid w:val="00A07EDA"/>
    <w:rsid w:val="00A24495"/>
    <w:rsid w:val="00A36895"/>
    <w:rsid w:val="00A434A1"/>
    <w:rsid w:val="00A45A9F"/>
    <w:rsid w:val="00A45F02"/>
    <w:rsid w:val="00A4718B"/>
    <w:rsid w:val="00A53F16"/>
    <w:rsid w:val="00A6550D"/>
    <w:rsid w:val="00AC17B5"/>
    <w:rsid w:val="00AE47E3"/>
    <w:rsid w:val="00AE7286"/>
    <w:rsid w:val="00B11648"/>
    <w:rsid w:val="00B12771"/>
    <w:rsid w:val="00B3445C"/>
    <w:rsid w:val="00B42C73"/>
    <w:rsid w:val="00B50779"/>
    <w:rsid w:val="00B52A67"/>
    <w:rsid w:val="00B56369"/>
    <w:rsid w:val="00B94995"/>
    <w:rsid w:val="00BC5286"/>
    <w:rsid w:val="00BD3719"/>
    <w:rsid w:val="00BF6C97"/>
    <w:rsid w:val="00C0163D"/>
    <w:rsid w:val="00C03BF7"/>
    <w:rsid w:val="00C10DA2"/>
    <w:rsid w:val="00C225AF"/>
    <w:rsid w:val="00C36FF0"/>
    <w:rsid w:val="00C45256"/>
    <w:rsid w:val="00C56D64"/>
    <w:rsid w:val="00C66836"/>
    <w:rsid w:val="00C72B7A"/>
    <w:rsid w:val="00C73A9A"/>
    <w:rsid w:val="00C96FDD"/>
    <w:rsid w:val="00CE324C"/>
    <w:rsid w:val="00CE5769"/>
    <w:rsid w:val="00CE7565"/>
    <w:rsid w:val="00D139E2"/>
    <w:rsid w:val="00D20267"/>
    <w:rsid w:val="00D32CC1"/>
    <w:rsid w:val="00D53880"/>
    <w:rsid w:val="00D769B7"/>
    <w:rsid w:val="00D8638A"/>
    <w:rsid w:val="00D86D02"/>
    <w:rsid w:val="00D90EDF"/>
    <w:rsid w:val="00D914F3"/>
    <w:rsid w:val="00DD483C"/>
    <w:rsid w:val="00DD721A"/>
    <w:rsid w:val="00DE0AC9"/>
    <w:rsid w:val="00DF08EF"/>
    <w:rsid w:val="00DF4863"/>
    <w:rsid w:val="00E2480D"/>
    <w:rsid w:val="00E37816"/>
    <w:rsid w:val="00E57C92"/>
    <w:rsid w:val="00E65D0B"/>
    <w:rsid w:val="00E8073D"/>
    <w:rsid w:val="00E904E3"/>
    <w:rsid w:val="00E92A06"/>
    <w:rsid w:val="00EB4C95"/>
    <w:rsid w:val="00EC2387"/>
    <w:rsid w:val="00EC407D"/>
    <w:rsid w:val="00ED704A"/>
    <w:rsid w:val="00EE7A5B"/>
    <w:rsid w:val="00EF7F6D"/>
    <w:rsid w:val="00F15570"/>
    <w:rsid w:val="00F25E69"/>
    <w:rsid w:val="00F26BEC"/>
    <w:rsid w:val="00F29E53"/>
    <w:rsid w:val="00F31F50"/>
    <w:rsid w:val="00F657E3"/>
    <w:rsid w:val="00F664E1"/>
    <w:rsid w:val="00F96E80"/>
    <w:rsid w:val="00FC7AB4"/>
    <w:rsid w:val="00FE5A93"/>
    <w:rsid w:val="00FF3698"/>
    <w:rsid w:val="01060439"/>
    <w:rsid w:val="01E2E6E5"/>
    <w:rsid w:val="022595BE"/>
    <w:rsid w:val="037394E4"/>
    <w:rsid w:val="03F442A8"/>
    <w:rsid w:val="05D9755C"/>
    <w:rsid w:val="074F118A"/>
    <w:rsid w:val="07650705"/>
    <w:rsid w:val="081608B0"/>
    <w:rsid w:val="0851AAF4"/>
    <w:rsid w:val="08F7891A"/>
    <w:rsid w:val="08FF76A0"/>
    <w:rsid w:val="0900D766"/>
    <w:rsid w:val="0A41B0A4"/>
    <w:rsid w:val="0BD24DEC"/>
    <w:rsid w:val="0F790D27"/>
    <w:rsid w:val="10A7D6AD"/>
    <w:rsid w:val="144B8974"/>
    <w:rsid w:val="17841F0C"/>
    <w:rsid w:val="18AB7B4A"/>
    <w:rsid w:val="18B2E892"/>
    <w:rsid w:val="1B08A348"/>
    <w:rsid w:val="1D03ECB9"/>
    <w:rsid w:val="1D0672F2"/>
    <w:rsid w:val="1EC3A623"/>
    <w:rsid w:val="1FA56FFC"/>
    <w:rsid w:val="22C61C71"/>
    <w:rsid w:val="236D0956"/>
    <w:rsid w:val="23AED543"/>
    <w:rsid w:val="2419BD38"/>
    <w:rsid w:val="24D5F74B"/>
    <w:rsid w:val="2515896E"/>
    <w:rsid w:val="251F84D4"/>
    <w:rsid w:val="264484C2"/>
    <w:rsid w:val="291F7F27"/>
    <w:rsid w:val="29E554E1"/>
    <w:rsid w:val="2AA49B37"/>
    <w:rsid w:val="2B6F4EED"/>
    <w:rsid w:val="2EA6EFAF"/>
    <w:rsid w:val="308F2752"/>
    <w:rsid w:val="32361C19"/>
    <w:rsid w:val="326C3999"/>
    <w:rsid w:val="3335EE0F"/>
    <w:rsid w:val="33B79013"/>
    <w:rsid w:val="34738C77"/>
    <w:rsid w:val="356AB22B"/>
    <w:rsid w:val="3BA89BB6"/>
    <w:rsid w:val="3D5481FD"/>
    <w:rsid w:val="3DC705F0"/>
    <w:rsid w:val="3DD85EA0"/>
    <w:rsid w:val="3E4BC34C"/>
    <w:rsid w:val="41A62D0D"/>
    <w:rsid w:val="41EAB15C"/>
    <w:rsid w:val="42A0E396"/>
    <w:rsid w:val="42F418A5"/>
    <w:rsid w:val="43EB061D"/>
    <w:rsid w:val="444D02AD"/>
    <w:rsid w:val="44A84E73"/>
    <w:rsid w:val="45063AEE"/>
    <w:rsid w:val="4618C5E8"/>
    <w:rsid w:val="46D3F667"/>
    <w:rsid w:val="473F2C42"/>
    <w:rsid w:val="486FC6C8"/>
    <w:rsid w:val="488347D8"/>
    <w:rsid w:val="493E9055"/>
    <w:rsid w:val="4A2BBA8A"/>
    <w:rsid w:val="4A42E9AE"/>
    <w:rsid w:val="4B178FF7"/>
    <w:rsid w:val="4B5A8410"/>
    <w:rsid w:val="4BAF767D"/>
    <w:rsid w:val="4D72934D"/>
    <w:rsid w:val="4DEBAA28"/>
    <w:rsid w:val="53227CFF"/>
    <w:rsid w:val="542E2041"/>
    <w:rsid w:val="54A11BFB"/>
    <w:rsid w:val="5574B5CD"/>
    <w:rsid w:val="563BF115"/>
    <w:rsid w:val="587F297E"/>
    <w:rsid w:val="58A554A9"/>
    <w:rsid w:val="5B35A147"/>
    <w:rsid w:val="5BDA3FA0"/>
    <w:rsid w:val="5E618DC0"/>
    <w:rsid w:val="5E85EC07"/>
    <w:rsid w:val="5EFDED82"/>
    <w:rsid w:val="5F41E1E6"/>
    <w:rsid w:val="5FCBE329"/>
    <w:rsid w:val="60D71A64"/>
    <w:rsid w:val="61AC4FD2"/>
    <w:rsid w:val="636C9F05"/>
    <w:rsid w:val="6406460F"/>
    <w:rsid w:val="6621FC50"/>
    <w:rsid w:val="6716E068"/>
    <w:rsid w:val="69CDB2C7"/>
    <w:rsid w:val="69EB7B81"/>
    <w:rsid w:val="6B2E6ECF"/>
    <w:rsid w:val="6C394005"/>
    <w:rsid w:val="6F32A77D"/>
    <w:rsid w:val="700D64AB"/>
    <w:rsid w:val="726A483F"/>
    <w:rsid w:val="744A3447"/>
    <w:rsid w:val="745D0864"/>
    <w:rsid w:val="7594212C"/>
    <w:rsid w:val="77BFE25F"/>
    <w:rsid w:val="79800283"/>
    <w:rsid w:val="7C4277BE"/>
    <w:rsid w:val="7D1EE399"/>
    <w:rsid w:val="7DC4D044"/>
    <w:rsid w:val="7EEDF4FB"/>
    <w:rsid w:val="7F9A7ACD"/>
    <w:rsid w:val="7FBD866D"/>
    <w:rsid w:val="7FEB2332"/>
    <w:rsid w:val="BDD76C44"/>
    <w:rsid w:val="BF9E5106"/>
    <w:rsid w:val="F8FF1DF4"/>
    <w:rsid w:val="FF3F989B"/>
    <w:rsid w:val="FFDF1A3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14:docId w14:val="5075F059"/>
  <w15:docId w15:val="{B6DD963A-89CC-438A-BE51-16BA57A2B5F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1"/>
    <w:qFormat/>
    <w:uiPriority w:val="9"/>
    <w:pPr>
      <w:keepNext/>
      <w:spacing w:before="240" w:after="60" w:line="240" w:lineRule="auto"/>
      <w:outlineLvl w:val="0"/>
    </w:pPr>
    <w:rPr>
      <w:rFonts w:ascii="Cambria" w:hAnsi="Cambria" w:eastAsia="Times New Roman" w:cs="Times New Roman"/>
      <w:b/>
      <w:bCs/>
      <w:kern w:val="32"/>
      <w:sz w:val="32"/>
      <w:szCs w:val="32"/>
      <w:lang w:val="es-ES" w:eastAsia="es-ES"/>
    </w:rPr>
  </w:style>
  <w:style w:type="character" w:styleId="3" w:default="1">
    <w:name w:val="Default Paragraph Font"/>
    <w:semiHidden/>
    <w:unhideWhenUsed/>
    <w:qFormat/>
    <w:uiPriority w:val="1"/>
  </w:style>
  <w:style w:type="table" w:styleId="4" w:default="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footer"/>
    <w:basedOn w:val="1"/>
    <w:link w:val="10"/>
    <w:unhideWhenUsed/>
    <w:qFormat/>
    <w:uiPriority w:val="99"/>
    <w:pPr>
      <w:tabs>
        <w:tab w:val="center" w:pos="4419"/>
        <w:tab w:val="right" w:pos="8838"/>
      </w:tabs>
      <w:spacing w:after="0" w:line="240" w:lineRule="auto"/>
    </w:pPr>
  </w:style>
  <w:style w:type="paragraph" w:styleId="7">
    <w:name w:val="header"/>
    <w:basedOn w:val="1"/>
    <w:link w:val="9"/>
    <w:unhideWhenUsed/>
    <w:qFormat/>
    <w:uiPriority w:val="0"/>
    <w:pPr>
      <w:tabs>
        <w:tab w:val="center" w:pos="4419"/>
        <w:tab w:val="right" w:pos="8838"/>
      </w:tabs>
      <w:spacing w:after="0" w:line="240" w:lineRule="auto"/>
    </w:p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customStyle="1">
    <w:name w:val="Encabezado Car"/>
    <w:basedOn w:val="3"/>
    <w:link w:val="7"/>
    <w:qFormat/>
    <w:uiPriority w:val="0"/>
  </w:style>
  <w:style w:type="character" w:styleId="10" w:customStyle="1">
    <w:name w:val="Pie de página Car"/>
    <w:basedOn w:val="3"/>
    <w:link w:val="6"/>
    <w:qFormat/>
    <w:uiPriority w:val="99"/>
  </w:style>
  <w:style w:type="character" w:styleId="11" w:customStyle="1">
    <w:name w:val="Título 1 Car"/>
    <w:basedOn w:val="3"/>
    <w:link w:val="2"/>
    <w:qFormat/>
    <w:uiPriority w:val="9"/>
    <w:rPr>
      <w:rFonts w:ascii="Cambria" w:hAnsi="Cambria" w:eastAsia="Times New Roman" w:cs="Times New Roman"/>
      <w:b/>
      <w:bCs/>
      <w:kern w:val="32"/>
      <w:sz w:val="32"/>
      <w:szCs w:val="32"/>
      <w:lang w:val="es-ES" w:eastAsia="es-ES"/>
    </w:rPr>
  </w:style>
  <w:style w:type="paragraph" w:styleId="12">
    <w:name w:val="List Paragraph"/>
    <w:basedOn w:val="1"/>
    <w:qFormat/>
    <w:uiPriority w:val="34"/>
    <w:pPr>
      <w:ind w:left="720"/>
      <w:contextualSpacing/>
    </w:pPr>
  </w:style>
  <w:style w:type="paragraph" w:styleId="13" w:customStyle="1">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2016-08-10T06:24:00.0000000Z</dcterms:created>
  <dc:creator>Julian Perez (Diseñador Gráfico)</dc:creator>
  <lastModifiedBy>SIMON ZAPATA FLOREZ</lastModifiedBy>
  <dcterms:modified xsi:type="dcterms:W3CDTF">2024-02-22T23:34:30.6638150Z</dcterms:modified>
  <revision>151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